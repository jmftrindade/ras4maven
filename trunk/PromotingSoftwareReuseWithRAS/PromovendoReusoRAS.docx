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6E28" w:rsidRDefault="00016E28" w:rsidP="006F45E9">
      <w:pPr>
        <w:pStyle w:val="CentralizadoSemRecuo"/>
      </w:pPr>
      <w:r>
        <w:t>UNIVERSIDADE FEDERAL DO RIO GRANDE DO SUL</w:t>
      </w:r>
    </w:p>
    <w:p w:rsidR="00016E28" w:rsidRDefault="00016E28" w:rsidP="006F45E9">
      <w:pPr>
        <w:pStyle w:val="CentralizadoSemRecuo"/>
      </w:pPr>
      <w:r>
        <w:t>INSTITUTO DE INFORMÁTICA</w:t>
      </w:r>
    </w:p>
    <w:p w:rsidR="00016E28" w:rsidRPr="006F45E9" w:rsidRDefault="00016E28" w:rsidP="006F45E9">
      <w:pPr>
        <w:pStyle w:val="CentralizadoSemRecuo"/>
      </w:pPr>
      <w:r>
        <w:t>CURSO DE CIÊNCIA DA COMPUTAÇÃO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Pr="00415E31" w:rsidRDefault="00E23545">
      <w:pPr>
        <w:pStyle w:val="Autor"/>
      </w:pPr>
      <w:r>
        <w:t>FELIPE ROOS DA ROSA</w:t>
      </w:r>
    </w:p>
    <w:p w:rsidR="00016E28" w:rsidRDefault="00016E28"/>
    <w:p w:rsidR="00016E28" w:rsidRDefault="00016E28"/>
    <w:p w:rsidR="00016E28" w:rsidRDefault="00016E28"/>
    <w:p w:rsidR="00016E28" w:rsidRDefault="00016E28"/>
    <w:p w:rsidR="00016E28" w:rsidRDefault="00E23545" w:rsidP="00415E31">
      <w:pPr>
        <w:pStyle w:val="StyleTtulodaFolhadeRosto"/>
      </w:pPr>
      <w:r>
        <w:t>Promovendo o Reuso de Software através d</w:t>
      </w:r>
      <w:r w:rsidR="00E60063">
        <w:t>a</w:t>
      </w:r>
      <w:r>
        <w:t xml:space="preserve"> RAS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>
      <w:pPr>
        <w:spacing w:after="0"/>
        <w:ind w:left="3969" w:firstLine="0"/>
      </w:pPr>
      <w:r>
        <w:t>Trabalho de Graduação.</w:t>
      </w: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  <w:r>
        <w:t xml:space="preserve">Prof. Dr. </w:t>
      </w:r>
      <w:r w:rsidR="00E23545">
        <w:t>Marcelo Soares Pimenta</w:t>
      </w:r>
    </w:p>
    <w:p w:rsidR="00016E28" w:rsidRDefault="00016E28">
      <w:pPr>
        <w:spacing w:after="0"/>
        <w:ind w:left="3969" w:firstLine="0"/>
      </w:pPr>
      <w:r>
        <w:t>Orientador</w:t>
      </w: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 w:rsidP="00651D6D"/>
    <w:p w:rsidR="00016E28" w:rsidRDefault="00016E28" w:rsidP="00651D6D"/>
    <w:p w:rsidR="00016E28" w:rsidRDefault="00016E28" w:rsidP="00651D6D"/>
    <w:p w:rsidR="00016E28" w:rsidRDefault="00016E28" w:rsidP="00651D6D"/>
    <w:p w:rsidR="00016E28" w:rsidRDefault="00016E28" w:rsidP="00651D6D"/>
    <w:p w:rsidR="00016E28" w:rsidRPr="00651D6D" w:rsidRDefault="00016E28">
      <w:pPr>
        <w:spacing w:after="0"/>
        <w:ind w:firstLine="0"/>
        <w:jc w:val="center"/>
        <w:sectPr w:rsidR="00016E28" w:rsidRPr="00651D6D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>
        <w:t>Porto Alegre, janeiro de 2009.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>
      <w:pPr>
        <w:pStyle w:val="TextoNormal"/>
        <w:spacing w:after="0"/>
      </w:pPr>
      <w:r>
        <w:t>UNIVERSIDADE FEDERAL DO RIO GRANDE DO SUL</w:t>
      </w:r>
    </w:p>
    <w:p w:rsidR="00016E28" w:rsidRDefault="00016E28">
      <w:pPr>
        <w:pStyle w:val="TextoNormal"/>
        <w:spacing w:after="0"/>
        <w:rPr>
          <w:noProof w:val="0"/>
        </w:rPr>
      </w:pPr>
      <w:r>
        <w:t xml:space="preserve">Reitor: Prof. </w:t>
      </w:r>
      <w:r>
        <w:rPr>
          <w:noProof w:val="0"/>
        </w:rPr>
        <w:t>Carlos Alexandre Netto</w:t>
      </w:r>
    </w:p>
    <w:p w:rsidR="00016E28" w:rsidRDefault="00016E28">
      <w:pPr>
        <w:pStyle w:val="TextoNormal"/>
        <w:spacing w:after="0"/>
        <w:rPr>
          <w:noProof w:val="0"/>
        </w:rPr>
      </w:pPr>
      <w:r>
        <w:t xml:space="preserve">Vice-Reitor: Prof. </w:t>
      </w:r>
      <w:r>
        <w:rPr>
          <w:noProof w:val="0"/>
        </w:rPr>
        <w:t>Rui Vicente Oppermann</w:t>
      </w:r>
    </w:p>
    <w:p w:rsidR="00016E28" w:rsidRDefault="00016E28">
      <w:pPr>
        <w:pStyle w:val="TextoNormal"/>
        <w:spacing w:after="0"/>
      </w:pPr>
      <w:r>
        <w:t>Pró-Reitora de Graduação: Profa. Valquiria Link Bassani</w:t>
      </w:r>
    </w:p>
    <w:p w:rsidR="00016E28" w:rsidRDefault="00016E28">
      <w:pPr>
        <w:pStyle w:val="TextoNormal"/>
        <w:spacing w:after="0"/>
      </w:pPr>
      <w:r>
        <w:t>Diretor do Instituto de Informática: Prof. Flávio Rech Wagner</w:t>
      </w:r>
    </w:p>
    <w:p w:rsidR="00016E28" w:rsidRDefault="00016E28">
      <w:pPr>
        <w:pStyle w:val="TextoNormal"/>
        <w:spacing w:after="0"/>
        <w:rPr>
          <w:noProof w:val="0"/>
        </w:rPr>
      </w:pPr>
      <w:r>
        <w:rPr>
          <w:noProof w:val="0"/>
        </w:rPr>
        <w:t>Coordenador do CIC: Prof. João César Netto</w:t>
      </w:r>
    </w:p>
    <w:p w:rsidR="00016E28" w:rsidRDefault="00016E28">
      <w:pPr>
        <w:pStyle w:val="TextoNormal"/>
        <w:spacing w:after="0"/>
      </w:pPr>
      <w:r>
        <w:t>Bibliotecária-Chefe do Instituto de Informática: Beatriz Regina Bastos Haro</w:t>
      </w:r>
    </w:p>
    <w:p w:rsidR="00016E28" w:rsidRDefault="00016E28">
      <w:pPr>
        <w:pStyle w:val="TextoNormal"/>
        <w:spacing w:after="0"/>
      </w:pPr>
    </w:p>
    <w:p w:rsidR="00016E28" w:rsidRPr="00415E31" w:rsidRDefault="00016E28" w:rsidP="00415E31">
      <w:pPr>
        <w:pStyle w:val="TitleNoListing"/>
      </w:pPr>
      <w:bookmarkStart w:id="1" w:name="_Toc215560109"/>
      <w:r w:rsidRPr="00415E31">
        <w:lastRenderedPageBreak/>
        <w:t>Agradecimentos</w:t>
      </w:r>
      <w:bookmarkEnd w:id="1"/>
    </w:p>
    <w:p w:rsidR="00016E28" w:rsidRDefault="00016E28">
      <w:r>
        <w:t xml:space="preserve">Quando desejado pelo autor do trabalho, são apresentados logo após a folha de rosto, nessa ordem. São de livre apresentação gráfica. Geralmente os Agradecimentos são apresentados como um capítulo não-numerado. O mesmo é recomendado para os próximos itens, até o Resumo e Abstract. </w:t>
      </w:r>
    </w:p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 w:rsidP="00AD472D"/>
    <w:p w:rsidR="00016E28" w:rsidRDefault="00016E28" w:rsidP="00AD472D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 w:rsidP="00415E31">
      <w:pPr>
        <w:pStyle w:val="TitleNoListing"/>
      </w:pPr>
      <w:bookmarkStart w:id="2" w:name="_Toc215560110"/>
      <w:r>
        <w:lastRenderedPageBreak/>
        <w:t>Sumário</w:t>
      </w:r>
      <w:bookmarkEnd w:id="2"/>
    </w:p>
    <w:p w:rsidR="00167264" w:rsidRDefault="00080E24">
      <w:pPr>
        <w:pStyle w:val="Sumrio1"/>
        <w:tabs>
          <w:tab w:val="right" w:leader="dot" w:pos="8493"/>
        </w:tabs>
        <w:rPr>
          <w:ins w:id="3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r w:rsidRPr="00080E24">
        <w:fldChar w:fldCharType="begin"/>
      </w:r>
      <w:r w:rsidR="00F466CC">
        <w:instrText xml:space="preserve"> TOC \o "1-3" </w:instrText>
      </w:r>
      <w:r w:rsidRPr="00080E24">
        <w:fldChar w:fldCharType="separate"/>
      </w:r>
      <w:ins w:id="4" w:author="Felipe Roos" w:date="2009-05-20T11:32:00Z">
        <w:r w:rsidR="00167264">
          <w:rPr>
            <w:noProof/>
          </w:rPr>
          <w:t>LISTA DE ABREVIATURAS E SIGLAS</w:t>
        </w:r>
        <w:r w:rsidR="00167264">
          <w:rPr>
            <w:noProof/>
          </w:rPr>
          <w:tab/>
        </w:r>
        <w:r>
          <w:rPr>
            <w:noProof/>
          </w:rPr>
          <w:fldChar w:fldCharType="begin"/>
        </w:r>
        <w:r w:rsidR="00167264">
          <w:rPr>
            <w:noProof/>
          </w:rPr>
          <w:instrText xml:space="preserve"> PAGEREF _Toc230582484 \h </w:instrText>
        </w:r>
      </w:ins>
      <w:r>
        <w:rPr>
          <w:noProof/>
        </w:rPr>
      </w:r>
      <w:r>
        <w:rPr>
          <w:noProof/>
        </w:rPr>
        <w:fldChar w:fldCharType="separate"/>
      </w:r>
      <w:ins w:id="5" w:author="Felipe Roos" w:date="2009-05-20T11:32:00Z">
        <w:r w:rsidR="00167264"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6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7" w:author="Felipe Roos" w:date="2009-05-20T11:32:00Z">
        <w:r>
          <w:rPr>
            <w:noProof/>
          </w:rPr>
          <w:t>LISTA DE FIGURAS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_Toc230582485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8" w:author="Felipe Roos" w:date="2009-05-20T11:32:00Z">
        <w:r>
          <w:rPr>
            <w:noProof/>
          </w:rPr>
          <w:t>7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9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" w:author="Felipe Roos" w:date="2009-05-20T11:32:00Z">
        <w:r>
          <w:rPr>
            <w:noProof/>
          </w:rPr>
          <w:t>LISTA DE TABELAS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_Toc230582486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1" w:author="Felipe Roos" w:date="2009-05-20T11:32:00Z">
        <w:r>
          <w:rPr>
            <w:noProof/>
          </w:rPr>
          <w:t>8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2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3" w:author="Felipe Roos" w:date="2009-05-20T11:32:00Z">
        <w:r>
          <w:rPr>
            <w:noProof/>
          </w:rPr>
          <w:t>RESUMO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_Toc230582487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4" w:author="Felipe Roos" w:date="2009-05-20T11:32:00Z">
        <w:r>
          <w:rPr>
            <w:noProof/>
          </w:rPr>
          <w:t>9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15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6" w:author="Felipe Roos" w:date="2009-05-20T11:32:00Z">
        <w:r>
          <w:rPr>
            <w:noProof/>
          </w:rPr>
          <w:t>1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Introdução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_Toc230582488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7" w:author="Felipe Roos" w:date="2009-05-20T11:32:00Z">
        <w:r>
          <w:rPr>
            <w:noProof/>
          </w:rPr>
          <w:t>11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18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9" w:author="Felipe Roos" w:date="2009-05-20T11:32:00Z">
        <w:r>
          <w:rPr>
            <w:noProof/>
          </w:rPr>
          <w:t>2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Adoção do Reuso de Software na atualidade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_Toc230582489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20" w:author="Felipe Roos" w:date="2009-05-20T11:32:00Z">
        <w:r>
          <w:rPr>
            <w:noProof/>
          </w:rPr>
          <w:t>12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21" w:author="Felipe Roos" w:date="2009-05-20T11:32:00Z"/>
          <w:rFonts w:ascii="Calibri" w:hAnsi="Calibri"/>
          <w:b w:val="0"/>
          <w:noProof/>
          <w:sz w:val="22"/>
          <w:szCs w:val="22"/>
        </w:rPr>
      </w:pPr>
      <w:ins w:id="22" w:author="Felipe Roos" w:date="2009-05-20T11:32:00Z">
        <w:r w:rsidRPr="002715FC">
          <w:rPr>
            <w:noProof/>
            <w:highlight w:val="yellow"/>
          </w:rPr>
          <w:t>2.1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 w:rsidRPr="002715FC">
          <w:rPr>
            <w:noProof/>
            <w:highlight w:val="yellow"/>
          </w:rPr>
          <w:t>Os Desafios na Adoção do Reuso de Software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_Toc230582490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23" w:author="Felipe Roos" w:date="2009-05-20T11:32:00Z">
        <w:r>
          <w:rPr>
            <w:noProof/>
          </w:rPr>
          <w:t>12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24" w:author="Felipe Roos" w:date="2009-05-20T11:32:00Z"/>
          <w:rFonts w:ascii="Calibri" w:hAnsi="Calibri"/>
          <w:b w:val="0"/>
          <w:noProof/>
          <w:sz w:val="22"/>
          <w:szCs w:val="22"/>
        </w:rPr>
      </w:pPr>
      <w:ins w:id="25" w:author="Felipe Roos" w:date="2009-05-20T11:32:00Z">
        <w:r>
          <w:rPr>
            <w:noProof/>
          </w:rPr>
          <w:t>2.2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A Importância do Reuso de Software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_Toc230582491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26" w:author="Felipe Roos" w:date="2009-05-20T11:32:00Z">
        <w:r>
          <w:rPr>
            <w:noProof/>
          </w:rPr>
          <w:t>12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27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28" w:author="Felipe Roos" w:date="2009-05-20T11:32:00Z">
        <w:r>
          <w:rPr>
            <w:noProof/>
          </w:rPr>
          <w:t>3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Repositórios de Software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_Toc230582492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29" w:author="Felipe Roos" w:date="2009-05-20T11:32:00Z">
        <w:r>
          <w:rPr>
            <w:noProof/>
          </w:rPr>
          <w:t>13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30" w:author="Felipe Roos" w:date="2009-05-20T11:32:00Z"/>
          <w:rFonts w:ascii="Calibri" w:hAnsi="Calibri"/>
          <w:b w:val="0"/>
          <w:noProof/>
          <w:sz w:val="22"/>
          <w:szCs w:val="22"/>
        </w:rPr>
      </w:pPr>
      <w:ins w:id="31" w:author="Felipe Roos" w:date="2009-05-20T11:32:00Z">
        <w:r>
          <w:rPr>
            <w:noProof/>
          </w:rPr>
          <w:t>3.1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Repositório de Gerência de Configuração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_Toc230582493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32" w:author="Felipe Roos" w:date="2009-05-20T11:32:00Z">
        <w:r>
          <w:rPr>
            <w:noProof/>
          </w:rPr>
          <w:t>13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33" w:author="Felipe Roos" w:date="2009-05-20T11:32:00Z"/>
          <w:rFonts w:ascii="Calibri" w:hAnsi="Calibri"/>
          <w:noProof/>
          <w:sz w:val="22"/>
          <w:szCs w:val="22"/>
        </w:rPr>
      </w:pPr>
      <w:ins w:id="34" w:author="Felipe Roos" w:date="2009-05-20T11:32:00Z">
        <w:r>
          <w:rPr>
            <w:noProof/>
          </w:rPr>
          <w:t>3.1.1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Características Chaves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_Toc230582494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35" w:author="Felipe Roos" w:date="2009-05-20T11:32:00Z">
        <w:r>
          <w:rPr>
            <w:noProof/>
          </w:rPr>
          <w:t>13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36" w:author="Felipe Roos" w:date="2009-05-20T11:32:00Z"/>
          <w:rFonts w:ascii="Calibri" w:hAnsi="Calibri"/>
          <w:noProof/>
          <w:sz w:val="22"/>
          <w:szCs w:val="22"/>
        </w:rPr>
      </w:pPr>
      <w:ins w:id="37" w:author="Felipe Roos" w:date="2009-05-20T11:32:00Z">
        <w:r>
          <w:rPr>
            <w:noProof/>
          </w:rPr>
          <w:t>3.1.2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Aplicação Prática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_Toc230582495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38" w:author="Felipe Roos" w:date="2009-05-20T11:32:00Z">
        <w:r>
          <w:rPr>
            <w:noProof/>
          </w:rPr>
          <w:t>14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39" w:author="Felipe Roos" w:date="2009-05-20T11:32:00Z"/>
          <w:rFonts w:ascii="Calibri" w:hAnsi="Calibri"/>
          <w:b w:val="0"/>
          <w:noProof/>
          <w:sz w:val="22"/>
          <w:szCs w:val="22"/>
        </w:rPr>
      </w:pPr>
      <w:ins w:id="40" w:author="Felipe Roos" w:date="2009-05-20T11:32:00Z">
        <w:r>
          <w:rPr>
            <w:noProof/>
          </w:rPr>
          <w:t>3.2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Repositório de Reuso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_Toc230582496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41" w:author="Felipe Roos" w:date="2009-05-20T11:32:00Z">
        <w:r>
          <w:rPr>
            <w:noProof/>
          </w:rPr>
          <w:t>14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42" w:author="Felipe Roos" w:date="2009-05-20T11:32:00Z"/>
          <w:rFonts w:ascii="Calibri" w:hAnsi="Calibri"/>
          <w:noProof/>
          <w:sz w:val="22"/>
          <w:szCs w:val="22"/>
        </w:rPr>
      </w:pPr>
      <w:ins w:id="43" w:author="Felipe Roos" w:date="2009-05-20T11:32:00Z">
        <w:r>
          <w:rPr>
            <w:noProof/>
          </w:rPr>
          <w:t>3.2.1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Características Chaves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_Toc230582497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44" w:author="Felipe Roos" w:date="2009-05-20T11:32:00Z">
        <w:r>
          <w:rPr>
            <w:noProof/>
          </w:rPr>
          <w:t>14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45" w:author="Felipe Roos" w:date="2009-05-20T11:32:00Z"/>
          <w:rFonts w:ascii="Calibri" w:hAnsi="Calibri"/>
          <w:noProof/>
          <w:sz w:val="22"/>
          <w:szCs w:val="22"/>
        </w:rPr>
      </w:pPr>
      <w:ins w:id="46" w:author="Felipe Roos" w:date="2009-05-20T11:32:00Z">
        <w:r>
          <w:rPr>
            <w:noProof/>
          </w:rPr>
          <w:t>3.2.2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Aplicação Prática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_Toc230582498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47" w:author="Felipe Roos" w:date="2009-05-20T11:32:00Z">
        <w:r>
          <w:rPr>
            <w:noProof/>
          </w:rPr>
          <w:t>14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48" w:author="Felipe Roos" w:date="2009-05-20T11:32:00Z"/>
          <w:rFonts w:ascii="Calibri" w:hAnsi="Calibri"/>
          <w:b w:val="0"/>
          <w:noProof/>
          <w:sz w:val="22"/>
          <w:szCs w:val="22"/>
        </w:rPr>
      </w:pPr>
      <w:ins w:id="49" w:author="Felipe Roos" w:date="2009-05-20T11:32:00Z">
        <w:r>
          <w:rPr>
            <w:noProof/>
          </w:rPr>
          <w:t>3.3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Ciclo de Vida dos Artefatos de Software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_Toc230582499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50" w:author="Felipe Roos" w:date="2009-05-20T11:32:00Z">
        <w:r>
          <w:rPr>
            <w:noProof/>
          </w:rPr>
          <w:t>14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51" w:author="Felipe Roos" w:date="2009-05-20T11:32:00Z"/>
          <w:rFonts w:ascii="Calibri" w:hAnsi="Calibri"/>
          <w:b w:val="0"/>
          <w:noProof/>
          <w:sz w:val="22"/>
          <w:szCs w:val="22"/>
        </w:rPr>
      </w:pPr>
      <w:ins w:id="52" w:author="Felipe Roos" w:date="2009-05-20T11:32:00Z">
        <w:r>
          <w:rPr>
            <w:noProof/>
          </w:rPr>
          <w:t>3.4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Ferramentas Existentes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_Toc230582500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53" w:author="Felipe Roos" w:date="2009-05-20T11:32:00Z">
        <w:r>
          <w:rPr>
            <w:noProof/>
          </w:rPr>
          <w:t>15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54" w:author="Felipe Roos" w:date="2009-05-20T11:32:00Z"/>
          <w:rFonts w:ascii="Calibri" w:hAnsi="Calibri"/>
          <w:noProof/>
          <w:sz w:val="22"/>
          <w:szCs w:val="22"/>
        </w:rPr>
      </w:pPr>
      <w:ins w:id="55" w:author="Felipe Roos" w:date="2009-05-20T11:32:00Z">
        <w:r>
          <w:rPr>
            <w:noProof/>
          </w:rPr>
          <w:t>3.4.1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Gerência de Configuração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_Toc230582501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56" w:author="Felipe Roos" w:date="2009-05-20T11:32:00Z">
        <w:r>
          <w:rPr>
            <w:noProof/>
          </w:rPr>
          <w:t>15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57" w:author="Felipe Roos" w:date="2009-05-20T11:32:00Z"/>
          <w:rFonts w:ascii="Calibri" w:hAnsi="Calibri"/>
          <w:noProof/>
          <w:sz w:val="22"/>
          <w:szCs w:val="22"/>
        </w:rPr>
      </w:pPr>
      <w:ins w:id="58" w:author="Felipe Roos" w:date="2009-05-20T11:32:00Z">
        <w:r>
          <w:rPr>
            <w:noProof/>
          </w:rPr>
          <w:t>3.4.2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Reuso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_Toc230582502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59" w:author="Felipe Roos" w:date="2009-05-20T11:32:00Z">
        <w:r>
          <w:rPr>
            <w:noProof/>
          </w:rPr>
          <w:t>15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60" w:author="Felipe Roos" w:date="2009-05-20T11:32:00Z"/>
          <w:rFonts w:ascii="Calibri" w:hAnsi="Calibri"/>
          <w:b w:val="0"/>
          <w:noProof/>
          <w:sz w:val="22"/>
          <w:szCs w:val="22"/>
        </w:rPr>
      </w:pPr>
      <w:ins w:id="61" w:author="Felipe Roos" w:date="2009-05-20T11:32:00Z">
        <w:r>
          <w:rPr>
            <w:noProof/>
          </w:rPr>
          <w:t>3.5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Ferramentas que Suportam o RAS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_Toc230582503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62" w:author="Felipe Roos" w:date="2009-05-20T11:32:00Z">
        <w:r>
          <w:rPr>
            <w:noProof/>
          </w:rPr>
          <w:t>15</w:t>
        </w:r>
        <w:r w:rsidR="00080E24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63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4" w:author="Felipe Roos" w:date="2009-05-20T11:32:00Z">
        <w:r w:rsidRPr="002715FC">
          <w:rPr>
            <w:noProof/>
            <w:lang w:val="en-US"/>
          </w:rPr>
          <w:t>3.5.1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2715FC">
          <w:rPr>
            <w:noProof/>
            <w:lang w:val="en-US"/>
          </w:rPr>
          <w:t>Basic Asset Retrieval Tool e Component Repository</w:t>
        </w:r>
        <w:r w:rsidRPr="00167264">
          <w:rPr>
            <w:noProof/>
            <w:lang w:val="en-US"/>
          </w:rPr>
          <w:tab/>
        </w:r>
        <w:r w:rsidR="00080E24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_Toc230582504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65" w:author="Felipe Roos" w:date="2009-05-20T11:32:00Z">
        <w:r w:rsidRPr="00167264">
          <w:rPr>
            <w:noProof/>
            <w:lang w:val="en-US"/>
          </w:rPr>
          <w:t>15</w:t>
        </w:r>
        <w:r w:rsidR="00080E24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66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7" w:author="Felipe Roos" w:date="2009-05-20T11:32:00Z">
        <w:r w:rsidRPr="00167264">
          <w:rPr>
            <w:noProof/>
            <w:lang w:val="en-US"/>
          </w:rPr>
          <w:t>3.5.2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lang w:val="en-US"/>
          </w:rPr>
          <w:t>Reusable Asset Manager</w:t>
        </w:r>
        <w:r w:rsidRPr="00167264">
          <w:rPr>
            <w:noProof/>
            <w:lang w:val="en-US"/>
          </w:rPr>
          <w:tab/>
        </w:r>
        <w:r w:rsidR="00080E24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_Toc230582505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68" w:author="Felipe Roos" w:date="2009-05-20T11:32:00Z">
        <w:r w:rsidRPr="00167264">
          <w:rPr>
            <w:noProof/>
            <w:lang w:val="en-US"/>
          </w:rPr>
          <w:t>16</w:t>
        </w:r>
        <w:r w:rsidR="00080E24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69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70" w:author="Felipe Roos" w:date="2009-05-20T11:32:00Z">
        <w:r w:rsidRPr="00167264">
          <w:rPr>
            <w:noProof/>
            <w:lang w:val="en-US"/>
          </w:rPr>
          <w:t>3.5.3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lang w:val="en-US"/>
          </w:rPr>
          <w:t>ArcSeeker</w:t>
        </w:r>
        <w:r w:rsidRPr="00167264">
          <w:rPr>
            <w:noProof/>
            <w:lang w:val="en-US"/>
          </w:rPr>
          <w:tab/>
        </w:r>
        <w:r w:rsidR="00080E24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_Toc230582506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71" w:author="Felipe Roos" w:date="2009-05-20T11:32:00Z">
        <w:r w:rsidRPr="00167264">
          <w:rPr>
            <w:noProof/>
            <w:lang w:val="en-US"/>
          </w:rPr>
          <w:t>16</w:t>
        </w:r>
        <w:r w:rsidR="00080E24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72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73" w:author="Felipe Roos" w:date="2009-05-20T11:32:00Z">
        <w:r w:rsidRPr="00167264">
          <w:rPr>
            <w:noProof/>
            <w:highlight w:val="yellow"/>
            <w:lang w:val="en-US"/>
          </w:rPr>
          <w:t>3.5.4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highlight w:val="yellow"/>
            <w:lang w:val="en-US"/>
          </w:rPr>
          <w:t>Outros!!!!</w:t>
        </w:r>
        <w:r w:rsidRPr="00167264">
          <w:rPr>
            <w:noProof/>
            <w:lang w:val="en-US"/>
          </w:rPr>
          <w:tab/>
        </w:r>
        <w:r w:rsidR="00080E24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_Toc230582507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74" w:author="Felipe Roos" w:date="2009-05-20T11:32:00Z">
        <w:r w:rsidRPr="00167264">
          <w:rPr>
            <w:noProof/>
            <w:lang w:val="en-US"/>
          </w:rPr>
          <w:t>16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75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76" w:author="Felipe Roos" w:date="2009-05-20T11:32:00Z">
        <w:r>
          <w:rPr>
            <w:noProof/>
          </w:rPr>
          <w:t>4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Promovendo o Reuso de Software utilizando RAS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_Toc230582508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77" w:author="Felipe Roos" w:date="2009-05-20T11:32:00Z">
        <w:r>
          <w:rPr>
            <w:noProof/>
          </w:rPr>
          <w:t>17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78" w:author="Felipe Roos" w:date="2009-05-20T11:32:00Z"/>
          <w:rFonts w:ascii="Calibri" w:hAnsi="Calibri"/>
          <w:b w:val="0"/>
          <w:noProof/>
          <w:sz w:val="22"/>
          <w:szCs w:val="22"/>
        </w:rPr>
      </w:pPr>
      <w:ins w:id="79" w:author="Felipe Roos" w:date="2009-05-20T11:32:00Z">
        <w:r>
          <w:rPr>
            <w:noProof/>
          </w:rPr>
          <w:t>4.1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Relação entre Geração e Consumo de Artefatos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_Toc230582509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80" w:author="Felipe Roos" w:date="2009-05-20T11:32:00Z">
        <w:r>
          <w:rPr>
            <w:noProof/>
          </w:rPr>
          <w:t>17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81" w:author="Felipe Roos" w:date="2009-05-20T11:32:00Z"/>
          <w:rFonts w:ascii="Calibri" w:hAnsi="Calibri"/>
          <w:b w:val="0"/>
          <w:noProof/>
          <w:sz w:val="22"/>
          <w:szCs w:val="22"/>
        </w:rPr>
      </w:pPr>
      <w:ins w:id="82" w:author="Felipe Roos" w:date="2009-05-20T11:32:00Z">
        <w:r>
          <w:rPr>
            <w:noProof/>
          </w:rPr>
          <w:t>4.2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O artefato RAS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_Toc230582510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83" w:author="Felipe Roos" w:date="2009-05-20T11:32:00Z">
        <w:r>
          <w:rPr>
            <w:noProof/>
          </w:rPr>
          <w:t>18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84" w:author="Felipe Roos" w:date="2009-05-20T11:32:00Z"/>
          <w:rFonts w:ascii="Calibri" w:hAnsi="Calibri"/>
          <w:b w:val="0"/>
          <w:noProof/>
          <w:sz w:val="22"/>
          <w:szCs w:val="22"/>
        </w:rPr>
      </w:pPr>
      <w:ins w:id="85" w:author="Felipe Roos" w:date="2009-05-20T11:32:00Z">
        <w:r>
          <w:rPr>
            <w:noProof/>
          </w:rPr>
          <w:t>4.3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Suporte do formato RAS no Archiva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_Toc230582511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86" w:author="Felipe Roos" w:date="2009-05-20T11:32:00Z">
        <w:r>
          <w:rPr>
            <w:noProof/>
          </w:rPr>
          <w:t>20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87" w:author="Felipe Roos" w:date="2009-05-20T11:32:00Z"/>
          <w:rFonts w:ascii="Calibri" w:hAnsi="Calibri"/>
          <w:noProof/>
          <w:sz w:val="22"/>
          <w:szCs w:val="22"/>
        </w:rPr>
      </w:pPr>
      <w:ins w:id="88" w:author="Felipe Roos" w:date="2009-05-20T11:32:00Z">
        <w:r>
          <w:rPr>
            <w:noProof/>
          </w:rPr>
          <w:t>4.3.1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Consumidores Archiva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_Toc230582512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89" w:author="Felipe Roos" w:date="2009-05-20T11:32:00Z">
        <w:r>
          <w:rPr>
            <w:noProof/>
          </w:rPr>
          <w:t>20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90" w:author="Felipe Roos" w:date="2009-05-20T11:32:00Z"/>
          <w:rFonts w:ascii="Calibri" w:hAnsi="Calibri"/>
          <w:noProof/>
          <w:sz w:val="22"/>
          <w:szCs w:val="22"/>
        </w:rPr>
      </w:pPr>
      <w:ins w:id="91" w:author="Felipe Roos" w:date="2009-05-20T11:32:00Z">
        <w:r>
          <w:rPr>
            <w:noProof/>
          </w:rPr>
          <w:t>4.3.2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O Arquivo POM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_Toc230582513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92" w:author="Felipe Roos" w:date="2009-05-20T11:32:00Z">
        <w:r>
          <w:rPr>
            <w:noProof/>
          </w:rPr>
          <w:t>21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93" w:author="Felipe Roos" w:date="2009-05-20T11:32:00Z"/>
          <w:rFonts w:ascii="Calibri" w:hAnsi="Calibri"/>
          <w:noProof/>
          <w:sz w:val="22"/>
          <w:szCs w:val="22"/>
        </w:rPr>
      </w:pPr>
      <w:ins w:id="94" w:author="Felipe Roos" w:date="2009-05-20T11:32:00Z">
        <w:r>
          <w:rPr>
            <w:noProof/>
          </w:rPr>
          <w:t>4.3.3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Colocando artefatos RAS no Archiva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_Toc230582514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95" w:author="Felipe Roos" w:date="2009-05-20T11:32:00Z">
        <w:r>
          <w:rPr>
            <w:noProof/>
          </w:rPr>
          <w:t>22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96" w:author="Felipe Roos" w:date="2009-05-20T11:32:00Z"/>
          <w:rFonts w:ascii="Calibri" w:hAnsi="Calibri"/>
          <w:noProof/>
          <w:sz w:val="22"/>
          <w:szCs w:val="22"/>
        </w:rPr>
      </w:pPr>
      <w:ins w:id="97" w:author="Felipe Roos" w:date="2009-05-20T11:32:00Z">
        <w:r>
          <w:rPr>
            <w:noProof/>
          </w:rPr>
          <w:t>4.3.4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Adaptação para Apresentação dos Resultados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_Toc230582515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98" w:author="Felipe Roos" w:date="2009-05-20T11:32:00Z">
        <w:r>
          <w:rPr>
            <w:noProof/>
          </w:rPr>
          <w:t>27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99" w:author="Felipe Roos" w:date="2009-05-20T11:32:00Z"/>
          <w:rFonts w:ascii="Calibri" w:hAnsi="Calibri"/>
          <w:noProof/>
          <w:sz w:val="22"/>
          <w:szCs w:val="22"/>
        </w:rPr>
      </w:pPr>
      <w:ins w:id="100" w:author="Felipe Roos" w:date="2009-05-20T11:32:00Z">
        <w:r>
          <w:rPr>
            <w:noProof/>
          </w:rPr>
          <w:t>4.3.5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Recuperação e Pesquisa de Artefatos no Archiva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_Toc230582516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01" w:author="Felipe Roos" w:date="2009-05-20T11:32:00Z">
        <w:r>
          <w:rPr>
            <w:noProof/>
          </w:rPr>
          <w:t>29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102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3" w:author="Felipe Roos" w:date="2009-05-20T11:32:00Z">
        <w:r>
          <w:rPr>
            <w:noProof/>
          </w:rPr>
          <w:t>5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Conclusão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_Toc230582517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04" w:author="Felipe Roos" w:date="2009-05-20T11:32:00Z">
        <w:r>
          <w:rPr>
            <w:noProof/>
          </w:rPr>
          <w:t>32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05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6" w:author="Felipe Roos" w:date="2009-05-20T11:32:00Z">
        <w:r>
          <w:rPr>
            <w:noProof/>
          </w:rPr>
          <w:t>glossário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_Toc230582518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07" w:author="Felipe Roos" w:date="2009-05-20T11:32:00Z">
        <w:r>
          <w:rPr>
            <w:noProof/>
          </w:rPr>
          <w:t>33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08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9" w:author="Felipe Roos" w:date="2009-05-20T11:32:00Z">
        <w:r>
          <w:rPr>
            <w:noProof/>
          </w:rPr>
          <w:t>anexo A  &lt;Descrição do anexo&gt;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_Toc230582519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10" w:author="Felipe Roos" w:date="2009-05-20T11:32:00Z">
        <w:r>
          <w:rPr>
            <w:noProof/>
          </w:rPr>
          <w:t>34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11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12" w:author="Felipe Roos" w:date="2009-05-20T11:32:00Z">
        <w:r>
          <w:rPr>
            <w:noProof/>
          </w:rPr>
          <w:t>anexo b  &lt;EXEMPLO dE anexo&gt;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_Toc230582520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13" w:author="Felipe Roos" w:date="2009-05-20T11:32:00Z">
        <w:r>
          <w:rPr>
            <w:noProof/>
          </w:rPr>
          <w:t>35</w:t>
        </w:r>
        <w:r w:rsidR="00080E24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14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15" w:author="Felipe Roos" w:date="2009-05-20T11:32:00Z">
        <w:r>
          <w:rPr>
            <w:noProof/>
          </w:rPr>
          <w:t>apêndice  Esquema XSD Para Descritor de ativo de Repositório</w:t>
        </w:r>
        <w:r>
          <w:rPr>
            <w:noProof/>
          </w:rPr>
          <w:tab/>
        </w:r>
        <w:r w:rsidR="00080E24">
          <w:rPr>
            <w:noProof/>
          </w:rPr>
          <w:fldChar w:fldCharType="begin"/>
        </w:r>
        <w:r>
          <w:rPr>
            <w:noProof/>
          </w:rPr>
          <w:instrText xml:space="preserve"> PAGEREF _Toc230582521 \h </w:instrText>
        </w:r>
      </w:ins>
      <w:r w:rsidR="00080E24">
        <w:rPr>
          <w:noProof/>
        </w:rPr>
      </w:r>
      <w:r w:rsidR="00080E24">
        <w:rPr>
          <w:noProof/>
        </w:rPr>
        <w:fldChar w:fldCharType="separate"/>
      </w:r>
      <w:ins w:id="116" w:author="Felipe Roos" w:date="2009-05-20T11:32:00Z">
        <w:r>
          <w:rPr>
            <w:noProof/>
          </w:rPr>
          <w:t>37</w:t>
        </w:r>
        <w:r w:rsidR="00080E24">
          <w:rPr>
            <w:noProof/>
          </w:rPr>
          <w:fldChar w:fldCharType="end"/>
        </w:r>
      </w:ins>
    </w:p>
    <w:p w:rsidR="00016E28" w:rsidRDefault="00080E24">
      <w:pPr>
        <w:pStyle w:val="Textodenotaderodap"/>
        <w:tabs>
          <w:tab w:val="left" w:pos="426"/>
        </w:tabs>
        <w:spacing w:after="0"/>
      </w:pPr>
      <w:r>
        <w:lastRenderedPageBreak/>
        <w:fldChar w:fldCharType="end"/>
      </w:r>
    </w:p>
    <w:p w:rsidR="00016E28" w:rsidRDefault="00016E28" w:rsidP="007F1DC1">
      <w:pPr>
        <w:pStyle w:val="TitleNoNumber"/>
      </w:pPr>
      <w:bookmarkStart w:id="117" w:name="_Toc215560111"/>
      <w:bookmarkStart w:id="118" w:name="_Toc215560238"/>
      <w:bookmarkStart w:id="119" w:name="_Toc230582484"/>
      <w:r>
        <w:lastRenderedPageBreak/>
        <w:t>LISTA DE ABREVIATURAS E SIGLAS</w:t>
      </w:r>
      <w:bookmarkEnd w:id="117"/>
      <w:bookmarkEnd w:id="118"/>
      <w:bookmarkEnd w:id="119"/>
    </w:p>
    <w:p w:rsidR="00016E28" w:rsidRDefault="00016E28">
      <w:pPr>
        <w:ind w:left="1560" w:hanging="1560"/>
        <w:jc w:val="left"/>
      </w:pPr>
      <w:r>
        <w:t>BB</w:t>
      </w:r>
      <w:r>
        <w:tab/>
        <w:t>Banco do Brasil</w:t>
      </w:r>
    </w:p>
    <w:p w:rsidR="00016E28" w:rsidRDefault="00016E28">
      <w:pPr>
        <w:ind w:left="1560" w:hanging="1560"/>
        <w:jc w:val="left"/>
      </w:pPr>
      <w:r>
        <w:t>CC</w:t>
      </w:r>
      <w:r>
        <w:tab/>
        <w:t>Código Civil</w:t>
      </w:r>
    </w:p>
    <w:p w:rsidR="00016E28" w:rsidRDefault="00016E28">
      <w:pPr>
        <w:ind w:left="1560" w:hanging="1560"/>
        <w:jc w:val="left"/>
      </w:pPr>
      <w:r>
        <w:t>BR</w:t>
      </w:r>
      <w:r>
        <w:tab/>
        <w:t>Brasil</w:t>
      </w:r>
    </w:p>
    <w:p w:rsidR="00016E28" w:rsidRDefault="00016E28">
      <w:pPr>
        <w:ind w:left="1560" w:hanging="1560"/>
        <w:jc w:val="left"/>
      </w:pPr>
      <w:r>
        <w:t>UFRGS</w:t>
      </w:r>
      <w:r>
        <w:tab/>
        <w:t>Universidade Federal do Rio Grande do Sul</w:t>
      </w:r>
    </w:p>
    <w:p w:rsidR="00016E28" w:rsidRDefault="00016E28">
      <w:pPr>
        <w:ind w:left="1560" w:hanging="1560"/>
        <w:jc w:val="left"/>
      </w:pPr>
      <w:r>
        <w:t>BD</w:t>
      </w:r>
      <w:r>
        <w:tab/>
        <w:t>Banco de Dados</w:t>
      </w:r>
    </w:p>
    <w:p w:rsidR="00016E28" w:rsidRDefault="00016E28">
      <w:pPr>
        <w:ind w:left="1560" w:hanging="1560"/>
        <w:jc w:val="left"/>
      </w:pPr>
    </w:p>
    <w:p w:rsidR="00016E28" w:rsidRDefault="00016E28" w:rsidP="00415E31"/>
    <w:p w:rsidR="00016E28" w:rsidRDefault="00016E28" w:rsidP="007F1DC1">
      <w:pPr>
        <w:pStyle w:val="TitleNoNumber"/>
      </w:pPr>
      <w:bookmarkStart w:id="120" w:name="_Toc215560112"/>
      <w:bookmarkStart w:id="121" w:name="_Toc215560239"/>
      <w:bookmarkStart w:id="122" w:name="_Toc230582485"/>
      <w:r>
        <w:lastRenderedPageBreak/>
        <w:t>LISTA DE FIGURAS</w:t>
      </w:r>
      <w:bookmarkEnd w:id="120"/>
      <w:bookmarkEnd w:id="121"/>
      <w:bookmarkEnd w:id="122"/>
    </w:p>
    <w:p w:rsidR="00F86B73" w:rsidRPr="00F86B73" w:rsidRDefault="00080E24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 w:rsidRPr="00080E24">
        <w:rPr>
          <w:i/>
          <w:caps/>
        </w:rPr>
        <w:fldChar w:fldCharType="begin"/>
      </w:r>
      <w:r w:rsidR="00AF3E26">
        <w:rPr>
          <w:i/>
          <w:caps/>
        </w:rPr>
        <w:instrText xml:space="preserve"> TOC \t "Figuras;1" \c "Figure" </w:instrText>
      </w:r>
      <w:r w:rsidRPr="00080E24">
        <w:rPr>
          <w:i/>
          <w:caps/>
        </w:rPr>
        <w:fldChar w:fldCharType="separate"/>
      </w:r>
      <w:r w:rsidR="00F86B73">
        <w:rPr>
          <w:noProof/>
        </w:rPr>
        <w:t>Figura 4.1 – Relação dos elementos do domínio</w:t>
      </w:r>
      <w:r w:rsidR="00F86B73">
        <w:rPr>
          <w:noProof/>
        </w:rPr>
        <w:tab/>
      </w:r>
      <w:r>
        <w:rPr>
          <w:noProof/>
        </w:rPr>
        <w:fldChar w:fldCharType="begin"/>
      </w:r>
      <w:r w:rsidR="00F86B73">
        <w:rPr>
          <w:noProof/>
        </w:rPr>
        <w:instrText xml:space="preserve"> PAGEREF _Toc224123330 \h </w:instrText>
      </w:r>
      <w:r>
        <w:rPr>
          <w:noProof/>
        </w:rPr>
      </w:r>
      <w:r>
        <w:rPr>
          <w:noProof/>
        </w:rPr>
        <w:fldChar w:fldCharType="separate"/>
      </w:r>
      <w:r w:rsidR="00F86B73">
        <w:rPr>
          <w:noProof/>
        </w:rPr>
        <w:t>16</w:t>
      </w:r>
      <w:r>
        <w:rPr>
          <w:noProof/>
        </w:rPr>
        <w:fldChar w:fldCharType="end"/>
      </w:r>
    </w:p>
    <w:p w:rsidR="00F86B73" w:rsidRPr="00F86B73" w:rsidRDefault="00F86B73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7.1: Exemplo de apresentação de uma figura no texto (MEREGALI, 2004).</w:t>
      </w:r>
      <w:r>
        <w:rPr>
          <w:noProof/>
        </w:rPr>
        <w:tab/>
      </w:r>
      <w:r w:rsidR="00080E24">
        <w:rPr>
          <w:noProof/>
        </w:rPr>
        <w:fldChar w:fldCharType="begin"/>
      </w:r>
      <w:r>
        <w:rPr>
          <w:noProof/>
        </w:rPr>
        <w:instrText xml:space="preserve"> PAGEREF _Toc224123331 \h </w:instrText>
      </w:r>
      <w:r w:rsidR="00080E24">
        <w:rPr>
          <w:noProof/>
        </w:rPr>
      </w:r>
      <w:r w:rsidR="00080E24">
        <w:rPr>
          <w:noProof/>
        </w:rPr>
        <w:fldChar w:fldCharType="separate"/>
      </w:r>
      <w:r>
        <w:rPr>
          <w:noProof/>
        </w:rPr>
        <w:t>21</w:t>
      </w:r>
      <w:r w:rsidR="00080E24">
        <w:rPr>
          <w:noProof/>
        </w:rPr>
        <w:fldChar w:fldCharType="end"/>
      </w:r>
    </w:p>
    <w:p w:rsidR="00F86B73" w:rsidRPr="00F86B73" w:rsidRDefault="00F86B73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7.2: Outro exemplo de figura</w:t>
      </w:r>
      <w:r>
        <w:rPr>
          <w:noProof/>
        </w:rPr>
        <w:tab/>
      </w:r>
      <w:r w:rsidR="00080E24">
        <w:rPr>
          <w:noProof/>
        </w:rPr>
        <w:fldChar w:fldCharType="begin"/>
      </w:r>
      <w:r>
        <w:rPr>
          <w:noProof/>
        </w:rPr>
        <w:instrText xml:space="preserve"> PAGEREF _Toc224123332 \h </w:instrText>
      </w:r>
      <w:r w:rsidR="00080E24">
        <w:rPr>
          <w:noProof/>
        </w:rPr>
      </w:r>
      <w:r w:rsidR="00080E24">
        <w:rPr>
          <w:noProof/>
        </w:rPr>
        <w:fldChar w:fldCharType="separate"/>
      </w:r>
      <w:r>
        <w:rPr>
          <w:noProof/>
        </w:rPr>
        <w:t>22</w:t>
      </w:r>
      <w:r w:rsidR="00080E24">
        <w:rPr>
          <w:noProof/>
        </w:rPr>
        <w:fldChar w:fldCharType="end"/>
      </w:r>
    </w:p>
    <w:p w:rsidR="00F86B73" w:rsidRPr="00F86B73" w:rsidRDefault="00F86B73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7.3: Terceira figura:  Local das férias depois do Trabalho de Conclusão</w:t>
      </w:r>
      <w:r>
        <w:rPr>
          <w:noProof/>
        </w:rPr>
        <w:tab/>
      </w:r>
      <w:r w:rsidR="00080E24">
        <w:rPr>
          <w:noProof/>
        </w:rPr>
        <w:fldChar w:fldCharType="begin"/>
      </w:r>
      <w:r>
        <w:rPr>
          <w:noProof/>
        </w:rPr>
        <w:instrText xml:space="preserve"> PAGEREF _Toc224123333 \h </w:instrText>
      </w:r>
      <w:r w:rsidR="00080E24">
        <w:rPr>
          <w:noProof/>
        </w:rPr>
      </w:r>
      <w:r w:rsidR="00080E24">
        <w:rPr>
          <w:noProof/>
        </w:rPr>
        <w:fldChar w:fldCharType="separate"/>
      </w:r>
      <w:r>
        <w:rPr>
          <w:noProof/>
        </w:rPr>
        <w:t>23</w:t>
      </w:r>
      <w:r w:rsidR="00080E24">
        <w:rPr>
          <w:noProof/>
        </w:rPr>
        <w:fldChar w:fldCharType="end"/>
      </w:r>
    </w:p>
    <w:p w:rsidR="00016E28" w:rsidRDefault="00080E24">
      <w:pPr>
        <w:pStyle w:val="Sumrio1"/>
        <w:tabs>
          <w:tab w:val="right" w:leader="dot" w:pos="8503"/>
        </w:tabs>
        <w:rPr>
          <w:b w:val="0"/>
        </w:rPr>
      </w:pPr>
      <w:r>
        <w:rPr>
          <w:i/>
          <w:caps w:val="0"/>
        </w:rPr>
        <w:fldChar w:fldCharType="end"/>
      </w:r>
    </w:p>
    <w:p w:rsidR="00016E28" w:rsidRDefault="00016E28" w:rsidP="007F1DC1">
      <w:pPr>
        <w:pStyle w:val="TitleNoNumber"/>
      </w:pPr>
      <w:bookmarkStart w:id="123" w:name="_Toc215560113"/>
      <w:bookmarkStart w:id="124" w:name="_Toc215560240"/>
      <w:bookmarkStart w:id="125" w:name="_Toc230582486"/>
      <w:r>
        <w:lastRenderedPageBreak/>
        <w:t>LISTA DE TABELAS</w:t>
      </w:r>
      <w:bookmarkEnd w:id="123"/>
      <w:bookmarkEnd w:id="124"/>
      <w:bookmarkEnd w:id="125"/>
    </w:p>
    <w:p w:rsidR="003F4E49" w:rsidRPr="003F4E49" w:rsidRDefault="00080E24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 w:rsidRPr="00080E24">
        <w:rPr>
          <w:i/>
        </w:rPr>
        <w:fldChar w:fldCharType="begin"/>
      </w:r>
      <w:r w:rsidR="00016E28">
        <w:rPr>
          <w:i/>
        </w:rPr>
        <w:instrText xml:space="preserve"> TOC \t "Tabelas" \c </w:instrText>
      </w:r>
      <w:r w:rsidRPr="00080E24">
        <w:rPr>
          <w:i/>
        </w:rPr>
        <w:fldChar w:fldCharType="separate"/>
      </w:r>
      <w:r w:rsidR="003F4E49">
        <w:rPr>
          <w:noProof/>
        </w:rPr>
        <w:t>Tabela 6.1: Parâmetros para formatação das subdivisões do texto</w:t>
      </w:r>
      <w:r w:rsidR="003F4E49">
        <w:rPr>
          <w:noProof/>
        </w:rPr>
        <w:tab/>
      </w:r>
      <w:r>
        <w:rPr>
          <w:noProof/>
        </w:rPr>
        <w:fldChar w:fldCharType="begin"/>
      </w:r>
      <w:r w:rsidR="003F4E49">
        <w:rPr>
          <w:noProof/>
        </w:rPr>
        <w:instrText xml:space="preserve"> PAGEREF _Toc224123417 \h </w:instrText>
      </w:r>
      <w:r>
        <w:rPr>
          <w:noProof/>
        </w:rPr>
      </w:r>
      <w:r>
        <w:rPr>
          <w:noProof/>
        </w:rPr>
        <w:fldChar w:fldCharType="separate"/>
      </w:r>
      <w:r w:rsidR="003F4E49">
        <w:rPr>
          <w:noProof/>
        </w:rPr>
        <w:t>19</w:t>
      </w:r>
      <w:r>
        <w:rPr>
          <w:noProof/>
        </w:rPr>
        <w:fldChar w:fldCharType="end"/>
      </w:r>
    </w:p>
    <w:p w:rsidR="003F4E49" w:rsidRPr="003F4E49" w:rsidRDefault="003F4E49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7.1: Exemplo de apresentação de uma tabela no texto</w:t>
      </w:r>
      <w:r>
        <w:rPr>
          <w:noProof/>
        </w:rPr>
        <w:tab/>
      </w:r>
      <w:r w:rsidR="00080E24">
        <w:rPr>
          <w:noProof/>
        </w:rPr>
        <w:fldChar w:fldCharType="begin"/>
      </w:r>
      <w:r>
        <w:rPr>
          <w:noProof/>
        </w:rPr>
        <w:instrText xml:space="preserve"> PAGEREF _Toc224123418 \h </w:instrText>
      </w:r>
      <w:r w:rsidR="00080E24">
        <w:rPr>
          <w:noProof/>
        </w:rPr>
      </w:r>
      <w:r w:rsidR="00080E24">
        <w:rPr>
          <w:noProof/>
        </w:rPr>
        <w:fldChar w:fldCharType="separate"/>
      </w:r>
      <w:r>
        <w:rPr>
          <w:noProof/>
        </w:rPr>
        <w:t>22</w:t>
      </w:r>
      <w:r w:rsidR="00080E24">
        <w:rPr>
          <w:noProof/>
        </w:rPr>
        <w:fldChar w:fldCharType="end"/>
      </w:r>
    </w:p>
    <w:p w:rsidR="003F4E49" w:rsidRPr="003F4E49" w:rsidRDefault="003F4E49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8.1: Deve-se escolher somente um tipo de citação para usar durante o texto</w:t>
      </w:r>
      <w:r>
        <w:rPr>
          <w:noProof/>
        </w:rPr>
        <w:tab/>
      </w:r>
      <w:r w:rsidR="00080E24">
        <w:rPr>
          <w:noProof/>
        </w:rPr>
        <w:fldChar w:fldCharType="begin"/>
      </w:r>
      <w:r>
        <w:rPr>
          <w:noProof/>
        </w:rPr>
        <w:instrText xml:space="preserve"> PAGEREF _Toc224123419 \h </w:instrText>
      </w:r>
      <w:r w:rsidR="00080E24">
        <w:rPr>
          <w:noProof/>
        </w:rPr>
      </w:r>
      <w:r w:rsidR="00080E24">
        <w:rPr>
          <w:noProof/>
        </w:rPr>
        <w:fldChar w:fldCharType="separate"/>
      </w:r>
      <w:r>
        <w:rPr>
          <w:noProof/>
        </w:rPr>
        <w:t>25</w:t>
      </w:r>
      <w:r w:rsidR="00080E24">
        <w:rPr>
          <w:noProof/>
        </w:rPr>
        <w:fldChar w:fldCharType="end"/>
      </w:r>
    </w:p>
    <w:p w:rsidR="003F4E49" w:rsidRPr="003F4E49" w:rsidRDefault="003F4E49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8.2: observação quanto às aspas</w:t>
      </w:r>
      <w:r>
        <w:rPr>
          <w:noProof/>
        </w:rPr>
        <w:tab/>
      </w:r>
      <w:r w:rsidR="00080E24">
        <w:rPr>
          <w:noProof/>
        </w:rPr>
        <w:fldChar w:fldCharType="begin"/>
      </w:r>
      <w:r>
        <w:rPr>
          <w:noProof/>
        </w:rPr>
        <w:instrText xml:space="preserve"> PAGEREF _Toc224123420 \h </w:instrText>
      </w:r>
      <w:r w:rsidR="00080E24">
        <w:rPr>
          <w:noProof/>
        </w:rPr>
      </w:r>
      <w:r w:rsidR="00080E24">
        <w:rPr>
          <w:noProof/>
        </w:rPr>
        <w:fldChar w:fldCharType="separate"/>
      </w:r>
      <w:r>
        <w:rPr>
          <w:noProof/>
        </w:rPr>
        <w:t>27</w:t>
      </w:r>
      <w:r w:rsidR="00080E24">
        <w:rPr>
          <w:noProof/>
        </w:rPr>
        <w:fldChar w:fldCharType="end"/>
      </w:r>
    </w:p>
    <w:p w:rsidR="00016E28" w:rsidRDefault="00080E24">
      <w:pPr>
        <w:jc w:val="center"/>
      </w:pPr>
      <w:r>
        <w:fldChar w:fldCharType="end"/>
      </w:r>
    </w:p>
    <w:p w:rsidR="00016E28" w:rsidRDefault="00016E28">
      <w:pPr>
        <w:jc w:val="center"/>
      </w:pPr>
    </w:p>
    <w:p w:rsidR="00016E28" w:rsidRDefault="00016E28" w:rsidP="007F1DC1">
      <w:pPr>
        <w:pStyle w:val="TitleNoNumber"/>
      </w:pPr>
      <w:bookmarkStart w:id="126" w:name="_Toc215560114"/>
      <w:bookmarkStart w:id="127" w:name="_Toc215560241"/>
      <w:bookmarkStart w:id="128" w:name="_Toc230582487"/>
      <w:r>
        <w:lastRenderedPageBreak/>
        <w:t>RESUMO</w:t>
      </w:r>
      <w:bookmarkEnd w:id="126"/>
      <w:bookmarkEnd w:id="127"/>
      <w:bookmarkEnd w:id="128"/>
    </w:p>
    <w:p w:rsidR="00016E28" w:rsidRDefault="00016E28">
      <w:r>
        <w:t xml:space="preserve">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>
        <w:rPr>
          <w:i/>
        </w:rPr>
        <w:t>até 500 palavras</w:t>
      </w:r>
      <w:r>
        <w:t>. Para maiores informações com relação à redação consultar a NBR-6028 da ABNT (</w:t>
      </w:r>
      <w:hyperlink r:id="rId10" w:anchor="ABNT:NBR-6028-1990" w:history="1">
        <w:r>
          <w:rPr>
            <w:rStyle w:val="Hyperlink"/>
          </w:rPr>
          <w:t>1990</w:t>
        </w:r>
      </w:hyperlink>
      <w:r>
        <w:t xml:space="preserve">). </w:t>
      </w:r>
    </w:p>
    <w:p w:rsidR="00016E28" w:rsidRDefault="00016E28">
      <w:r>
        <w:t xml:space="preserve">Quanto ao estilo, o resumo deve ser composto por uma seqüência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monografia, em português e inglês respectivamente. Estas são alinhadas na margem inferior do documento. </w:t>
      </w:r>
    </w:p>
    <w:p w:rsidR="00016E28" w:rsidRPr="002465B5" w:rsidRDefault="00016E28" w:rsidP="002465B5">
      <w:r w:rsidRPr="002465B5">
        <w:t xml:space="preserve">A ABNT define resumo como: “[...] seqüência de frases concisas e objetivas e não de uma simples enumeração de tópicos, não ultrapassando 500 palavras, seguido logo abaixo, das palavras representativas do conteúdo do trabalho, isto é, palavras-chave e/ou descritores, conforme a NBR 6028.” </w:t>
      </w:r>
    </w:p>
    <w:p w:rsidR="00016E28" w:rsidRPr="002465B5" w:rsidRDefault="00016E28" w:rsidP="002465B5">
      <w:r w:rsidRPr="002465B5">
        <w:t xml:space="preserve">Este item serve para informar o conteúdo do trabalho, orientando assim, o leitor na certeza da continuidade, ou desistência  da leitura do mesmo. </w:t>
      </w:r>
    </w:p>
    <w:p w:rsidR="00016E28" w:rsidRDefault="00016E28" w:rsidP="00AD472D"/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AE2AA3" w:rsidRPr="00AE2AA3" w:rsidRDefault="00016E28" w:rsidP="00AE2AA3">
      <w:r w:rsidRPr="00AE2AA3">
        <w:t>Palavras-Chave: ABNT, processadores de texto, formatação eletrônica de documentos.</w:t>
      </w:r>
    </w:p>
    <w:p w:rsidR="00AE2AA3" w:rsidRPr="00CE0CDC" w:rsidRDefault="00AE2AA3" w:rsidP="00AE2AA3">
      <w:pPr>
        <w:pStyle w:val="Ttulo-Traduo"/>
        <w:rPr>
          <w:b w:val="0"/>
          <w:sz w:val="32"/>
        </w:rPr>
      </w:pPr>
      <w:r w:rsidRPr="00D0310B">
        <w:br w:type="page"/>
      </w:r>
      <w:r>
        <w:lastRenderedPageBreak/>
        <w:t>Promoting Software Reuse Through RAS</w:t>
      </w:r>
    </w:p>
    <w:p w:rsidR="00AE2AA3" w:rsidRDefault="00AE2AA3" w:rsidP="00AE2AA3">
      <w:pPr>
        <w:pStyle w:val="Ttulo-Abstract"/>
      </w:pPr>
      <w:bookmarkStart w:id="129" w:name="_Toc215560989"/>
      <w:bookmarkStart w:id="130" w:name="_Toc215557214"/>
      <w:bookmarkStart w:id="131" w:name="_Toc215557448"/>
      <w:bookmarkStart w:id="132" w:name="_Toc215560115"/>
      <w:bookmarkStart w:id="133" w:name="_Toc215560242"/>
      <w:r>
        <w:t>ABSTRACT</w:t>
      </w:r>
      <w:bookmarkEnd w:id="129"/>
    </w:p>
    <w:bookmarkEnd w:id="130"/>
    <w:bookmarkEnd w:id="131"/>
    <w:bookmarkEnd w:id="132"/>
    <w:bookmarkEnd w:id="133"/>
    <w:p w:rsidR="00016E28" w:rsidRDefault="00016E28" w:rsidP="0083637C">
      <w:pPr>
        <w:pStyle w:val="NormalIngls"/>
      </w:pPr>
      <w:r>
        <w:t>This manual has the purpose of…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O abstract deve apresentar, adicionalmente, uma tradução do título do trabalho. O título traduzido é colocado antes do título do capítulo (“Abstract’”), a 2cm da margem superior, centralizado, em fonte Times 14 pt negrito. 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Ocupará no máximo 1 folha, e poderão ter </w:t>
      </w:r>
      <w:r w:rsidRPr="00033AA7">
        <w:rPr>
          <w:i/>
          <w:lang w:val="pt-BR"/>
        </w:rPr>
        <w:t>até 500 palavras</w:t>
      </w:r>
      <w:r w:rsidRPr="00033AA7">
        <w:rPr>
          <w:lang w:val="pt-BR"/>
        </w:rPr>
        <w:t>. Para maiores informações com relação à redação consultar a NBR-6028 da ABNT (</w:t>
      </w:r>
      <w:hyperlink r:id="rId11" w:anchor="ABNT:NBR-6028-1990" w:history="1">
        <w:r w:rsidRPr="00033AA7">
          <w:rPr>
            <w:rStyle w:val="Hyperlink"/>
            <w:lang w:val="pt-BR"/>
          </w:rPr>
          <w:t>1990</w:t>
        </w:r>
      </w:hyperlink>
      <w:r w:rsidRPr="00033AA7">
        <w:rPr>
          <w:lang w:val="pt-BR"/>
        </w:rPr>
        <w:t>).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Trabalhos de conclusão de especialização normalmente </w:t>
      </w:r>
      <w:r w:rsidRPr="00033AA7">
        <w:rPr>
          <w:u w:val="single"/>
          <w:lang w:val="pt-BR"/>
        </w:rPr>
        <w:t>não exigem</w:t>
      </w:r>
      <w:r w:rsidRPr="00033AA7">
        <w:rPr>
          <w:lang w:val="pt-BR"/>
        </w:rPr>
        <w:t xml:space="preserve"> a inclusão de Abstract em inglês. </w:t>
      </w: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 w:rsidP="005D757D"/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lang w:val="en-US"/>
        </w:rPr>
      </w:pPr>
      <w:r>
        <w:rPr>
          <w:b/>
          <w:lang w:val="en-US"/>
        </w:rPr>
        <w:t>Keywords:</w:t>
      </w:r>
      <w:r>
        <w:rPr>
          <w:lang w:val="en-US"/>
        </w:rPr>
        <w:t xml:space="preserve"> ABNT, text processors, electronic document preparation.</w:t>
      </w:r>
    </w:p>
    <w:p w:rsidR="00016E28" w:rsidRPr="00E23545" w:rsidRDefault="00016E28">
      <w:pPr>
        <w:rPr>
          <w:lang w:val="en-US"/>
        </w:rPr>
        <w:sectPr w:rsidR="00016E28" w:rsidRPr="00E23545">
          <w:headerReference w:type="even" r:id="rId12"/>
          <w:headerReference w:type="default" r:id="rId13"/>
          <w:headerReference w:type="first" r:id="rId14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EB3D1A" w:rsidRDefault="00EB3D1A" w:rsidP="007F1DC1">
      <w:pPr>
        <w:pStyle w:val="Ttulo1"/>
      </w:pPr>
      <w:bookmarkStart w:id="134" w:name="_Toc230582488"/>
      <w:bookmarkStart w:id="135" w:name="_Toc215560116"/>
      <w:bookmarkStart w:id="136" w:name="_Toc215560243"/>
      <w:r w:rsidRPr="007F1DC1">
        <w:lastRenderedPageBreak/>
        <w:t>Introdução</w:t>
      </w:r>
      <w:bookmarkEnd w:id="134"/>
    </w:p>
    <w:p w:rsidR="00C67A71" w:rsidRDefault="00BA6FD4" w:rsidP="00EB3D1A">
      <w:pPr>
        <w:rPr>
          <w:noProof/>
        </w:rPr>
      </w:pPr>
      <w:r>
        <w:t>A idéia de reutilizarmos software é uma técnica que tem sido estudada por décadas, desde os primórdios da Engenharia de Software</w:t>
      </w:r>
      <w:r w:rsidR="00C67A71">
        <w:rPr>
          <w:noProof/>
        </w:rPr>
        <w:t xml:space="preserve"> </w:t>
      </w:r>
      <w:sdt>
        <w:sdtPr>
          <w:rPr>
            <w:noProof/>
          </w:rPr>
          <w:id w:val="9337753"/>
          <w:citation/>
        </w:sdtPr>
        <w:sdtContent>
          <w:r w:rsidR="00080E24">
            <w:rPr>
              <w:noProof/>
            </w:rPr>
            <w:fldChar w:fldCharType="begin"/>
          </w:r>
          <w:r w:rsidR="00C67A71">
            <w:rPr>
              <w:noProof/>
            </w:rPr>
            <w:instrText xml:space="preserve"> CITATION MCI68 \l 1046 </w:instrText>
          </w:r>
          <w:r w:rsidR="00080E24">
            <w:rPr>
              <w:noProof/>
            </w:rPr>
            <w:fldChar w:fldCharType="separate"/>
          </w:r>
          <w:r w:rsidR="005633AD">
            <w:rPr>
              <w:noProof/>
            </w:rPr>
            <w:t>(McIlroy, 1968)</w:t>
          </w:r>
          <w:r w:rsidR="00080E24">
            <w:rPr>
              <w:noProof/>
            </w:rPr>
            <w:fldChar w:fldCharType="end"/>
          </w:r>
        </w:sdtContent>
      </w:sdt>
      <w:r w:rsidR="007C784B">
        <w:rPr>
          <w:noProof/>
        </w:rPr>
        <w:t>. O objetivo final era bem claro: construir alguma coisa apenas uma vez e reulizá-la diversas vezes.</w:t>
      </w:r>
      <w:r w:rsidR="00F9314C">
        <w:rPr>
          <w:noProof/>
        </w:rPr>
        <w:t xml:space="preserve"> </w:t>
      </w:r>
      <w:r w:rsidR="00C67A71">
        <w:rPr>
          <w:noProof/>
        </w:rPr>
        <w:t>Desta maneira, o custo seria reduzido, porque o tempo que seria necessário para repetir uma atividade poderia ser investido em outras tarefas relevantes.</w:t>
      </w:r>
    </w:p>
    <w:p w:rsidR="00E91D01" w:rsidRDefault="00DB6E69" w:rsidP="009C0C0B">
      <w:r w:rsidRPr="00DB6E69">
        <w:t>Embora o reuso de software seja uma técnica cuja discussão é extensiva, muitas razões existem para que ela não seja praticada. A grande maioria delas pode ser classificada como psicológica</w:t>
      </w:r>
      <w:r>
        <w:t>,</w:t>
      </w:r>
      <w:r w:rsidRPr="00DB6E69">
        <w:t xml:space="preserve"> sociológica ou econômica.  A única razão técnica é a falta de métodos de pesquisa para encontrar as peças necessárias, ou a qualidade pobre dos c</w:t>
      </w:r>
      <w:r w:rsidR="00CB3900">
        <w:t xml:space="preserve">omponentes </w:t>
      </w:r>
      <w:sdt>
        <w:sdtPr>
          <w:id w:val="9337769"/>
          <w:citation/>
        </w:sdtPr>
        <w:sdtContent>
          <w:fldSimple w:instr=" CITATION Tra88 \l 1046  ">
            <w:r w:rsidR="005633AD">
              <w:rPr>
                <w:noProof/>
              </w:rPr>
              <w:t>(Tracz, 1988)</w:t>
            </w:r>
          </w:fldSimple>
        </w:sdtContent>
      </w:sdt>
      <w:r>
        <w:t xml:space="preserve">. </w:t>
      </w:r>
      <w:r w:rsidR="00E91D01">
        <w:t>Dentro deste contexto, Sheri</w:t>
      </w:r>
      <w:r>
        <w:t xml:space="preserve">f coloca também que a maior barreira técnica está na dificuldade em localizar artefatos reusáveis </w:t>
      </w:r>
      <w:sdt>
        <w:sdtPr>
          <w:id w:val="9337770"/>
          <w:citation/>
        </w:sdtPr>
        <w:sdtContent>
          <w:fldSimple w:instr=" CITATION SHE03 \l 1046  ">
            <w:r w:rsidR="005633AD">
              <w:rPr>
                <w:noProof/>
              </w:rPr>
              <w:t>(Sherif &amp; Vinze, 2003)</w:t>
            </w:r>
          </w:fldSimple>
        </w:sdtContent>
      </w:sdt>
      <w:r>
        <w:t>.</w:t>
      </w:r>
      <w:r w:rsidR="00E91D01">
        <w:t xml:space="preserve"> </w:t>
      </w:r>
    </w:p>
    <w:p w:rsidR="00950AAA" w:rsidRDefault="009C0C0B" w:rsidP="00DB6E69">
      <w:r>
        <w:t xml:space="preserve">Um repositório de reuso é uma coleção de artefatos reusáveis com requisitos tais como mecanismos de recuperação e pesquisa </w:t>
      </w:r>
      <w:sdt>
        <w:sdtPr>
          <w:id w:val="9337777"/>
          <w:citation/>
        </w:sdtPr>
        <w:sdtContent>
          <w:fldSimple w:instr=" CITATION MIL98 \l 1046  ">
            <w:r w:rsidR="005633AD">
              <w:rPr>
                <w:noProof/>
              </w:rPr>
              <w:t>(Milli, Milli, &amp; Mittermeir, 1998)</w:t>
            </w:r>
          </w:fldSimple>
        </w:sdtContent>
      </w:sdt>
      <w:r>
        <w:t xml:space="preserve">. Esta ferramenta se propõe a resolver o problema técnico da </w:t>
      </w:r>
      <w:r w:rsidR="00950AAA">
        <w:t>localização de artefatos</w:t>
      </w:r>
      <w:r w:rsidR="00CB3900">
        <w:t xml:space="preserve">. Apesar disso, a literatura existente diverge quanto </w:t>
      </w:r>
      <w:r w:rsidR="009F4EB8">
        <w:t>à</w:t>
      </w:r>
      <w:r w:rsidR="00CB3900">
        <w:t xml:space="preserve"> importância da ferramenta na promoção e adoção do reuso. Frakes </w:t>
      </w:r>
      <w:r w:rsidR="005633AD">
        <w:t xml:space="preserve">e Fox </w:t>
      </w:r>
      <w:r w:rsidR="00CB3900">
        <w:t>revela</w:t>
      </w:r>
      <w:r w:rsidR="005633AD">
        <w:t>m</w:t>
      </w:r>
      <w:r w:rsidR="00CB3900">
        <w:t xml:space="preserve"> que </w:t>
      </w:r>
      <w:r w:rsidR="00E91D01">
        <w:t xml:space="preserve">repositórios de reuso </w:t>
      </w:r>
      <w:r w:rsidR="00CB3900">
        <w:t xml:space="preserve">são importantes, mas não caracterizam </w:t>
      </w:r>
      <w:r w:rsidR="00E91D01">
        <w:t>um fator decisivo na adoção do reuso</w:t>
      </w:r>
      <w:r>
        <w:t xml:space="preserve"> </w:t>
      </w:r>
      <w:sdt>
        <w:sdtPr>
          <w:id w:val="9337776"/>
          <w:citation/>
        </w:sdtPr>
        <w:sdtContent>
          <w:fldSimple w:instr=" CITATION FRA95 \l 1046  ">
            <w:r w:rsidR="005633AD">
              <w:rPr>
                <w:noProof/>
              </w:rPr>
              <w:t>(Frakes &amp; Fox, Sixteen Questions About Software Reuse, 1995)</w:t>
            </w:r>
          </w:fldSimple>
        </w:sdtContent>
      </w:sdt>
      <w:r w:rsidR="00E91D01">
        <w:t>.</w:t>
      </w:r>
      <w:r>
        <w:t xml:space="preserve"> Contudo, </w:t>
      </w:r>
      <w:r w:rsidR="00CB3900">
        <w:t xml:space="preserve">Sherif propõe que </w:t>
      </w:r>
      <w:r w:rsidR="00E91D01">
        <w:t xml:space="preserve">a falta de repositórios de reuso compõe uma barreira para adoção do mesmo </w:t>
      </w:r>
      <w:sdt>
        <w:sdtPr>
          <w:id w:val="9337771"/>
          <w:citation/>
        </w:sdtPr>
        <w:sdtContent>
          <w:fldSimple w:instr=" CITATION SHE03 \l 1046  ">
            <w:r w:rsidR="005633AD">
              <w:rPr>
                <w:noProof/>
              </w:rPr>
              <w:t>(Sherif &amp; Vinze, 2003)</w:t>
            </w:r>
          </w:fldSimple>
        </w:sdtContent>
      </w:sdt>
      <w:r w:rsidR="00E91D01">
        <w:t>.</w:t>
      </w:r>
      <w:r w:rsidR="00391A56">
        <w:t xml:space="preserve"> </w:t>
      </w:r>
      <w:r w:rsidR="00CB3900">
        <w:t xml:space="preserve">Apesar disso, Lucresio constata que a existência de repositório de reuso não contribui para o sucesso do reuso de software </w:t>
      </w:r>
      <w:sdt>
        <w:sdtPr>
          <w:id w:val="9337779"/>
          <w:citation/>
        </w:sdtPr>
        <w:sdtContent>
          <w:fldSimple w:instr=" CITATION LUC08 \l 1046  ">
            <w:r w:rsidR="005633AD">
              <w:rPr>
                <w:noProof/>
              </w:rPr>
              <w:t>(Lucredio, 2008)</w:t>
            </w:r>
          </w:fldSimple>
        </w:sdtContent>
      </w:sdt>
      <w:r w:rsidR="00CB3900">
        <w:t>.</w:t>
      </w:r>
    </w:p>
    <w:p w:rsidR="00670D25" w:rsidRDefault="00670D25" w:rsidP="00DB6E69">
      <w:r>
        <w:t xml:space="preserve">Em parte, o problema de encontrar artefatos reusáveis está também na indefinição quanto </w:t>
      </w:r>
      <w:r w:rsidR="009F4EB8">
        <w:t>a descrição necessária</w:t>
      </w:r>
      <w:r>
        <w:t xml:space="preserve">. </w:t>
      </w:r>
      <w:r w:rsidR="009F4EB8">
        <w:t xml:space="preserve">Ezran coloca que material reusável deve ser empacotado juntamente com toda a informação necessária para o seu reuso </w:t>
      </w:r>
      <w:sdt>
        <w:sdtPr>
          <w:id w:val="9337780"/>
          <w:citation/>
        </w:sdtPr>
        <w:sdtContent>
          <w:fldSimple w:instr=" CITATION EZR02 \l 1046  ">
            <w:r w:rsidR="005633AD">
              <w:rPr>
                <w:noProof/>
              </w:rPr>
              <w:t>(Ezran, Morisio, &amp; Tully, 2002)</w:t>
            </w:r>
          </w:fldSimple>
        </w:sdtContent>
      </w:sdt>
      <w:r w:rsidR="009F4EB8">
        <w:t xml:space="preserve">. </w:t>
      </w:r>
      <w:r>
        <w:t xml:space="preserve">A OMG </w:t>
      </w:r>
      <w:r w:rsidR="009F4EB8">
        <w:t xml:space="preserve">resolveu este problema quando do estabelecimento da RAS </w:t>
      </w:r>
      <w:r>
        <w:t>(</w:t>
      </w:r>
      <w:r w:rsidR="009F4EB8">
        <w:t>Reusable Asset Specification</w:t>
      </w:r>
      <w:r>
        <w:t>), uma especificação para descrição</w:t>
      </w:r>
      <w:r w:rsidR="009F4EB8">
        <w:t xml:space="preserve"> e empacotamento </w:t>
      </w:r>
      <w:r>
        <w:t>de bens reusáveis.</w:t>
      </w:r>
      <w:r w:rsidR="00BB1732">
        <w:t xml:space="preserve"> </w:t>
      </w:r>
    </w:p>
    <w:p w:rsidR="00BB1732" w:rsidRDefault="00BB1732" w:rsidP="00DB6E69">
      <w:r>
        <w:t>Neste sentido, é visível a necessidade de integrarmos a solução para a descrição e classificação dos artefatos com um repositório de reuso</w:t>
      </w:r>
      <w:r w:rsidR="009D4779">
        <w:t>. O fato de a RAS ser uma especificação pode colaborar para que ela seja adotada em larga escala. Entretanto, para que isto ocorra, é necessário que existam soluções que suportem o seu formato.</w:t>
      </w:r>
      <w:r w:rsidR="00D0310B">
        <w:t xml:space="preserve"> </w:t>
      </w:r>
      <w:r w:rsidR="005633AD">
        <w:t xml:space="preserve">Sendo a RAS, na escrita deste documento, um padrão recente, existe uma carência de ferramentas que a suportem. </w:t>
      </w:r>
      <w:r w:rsidR="00D0310B">
        <w:t xml:space="preserve">Atualmente, a lista de aplicações disponíveis que </w:t>
      </w:r>
      <w:r w:rsidR="004C7AEB">
        <w:t>são compatíveis com</w:t>
      </w:r>
      <w:r w:rsidR="00D0310B">
        <w:t xml:space="preserve"> este formato é restrita ou limitada a soluções proprietárias. Assim, é interessante que uma solução possa ser desenvolvida dentro ou a partir de uma solução de código-fonte aberto.</w:t>
      </w:r>
    </w:p>
    <w:p w:rsidR="00BB1732" w:rsidRDefault="009D4779" w:rsidP="00DB6E69">
      <w:r>
        <w:lastRenderedPageBreak/>
        <w:t xml:space="preserve">Assim, este trabalho dá </w:t>
      </w:r>
      <w:r w:rsidR="00BB1732">
        <w:t xml:space="preserve">continuidade ao iniciado por Martins </w:t>
      </w:r>
      <w:r w:rsidR="007E0F90">
        <w:t xml:space="preserve">em </w:t>
      </w:r>
      <w:sdt>
        <w:sdtPr>
          <w:id w:val="15907970"/>
          <w:citation/>
        </w:sdtPr>
        <w:sdtContent>
          <w:fldSimple w:instr=" CITATION MAR08 \l 1046 ">
            <w:r w:rsidR="005633AD">
              <w:rPr>
                <w:noProof/>
              </w:rPr>
              <w:t>(Martins, 2008)</w:t>
            </w:r>
          </w:fldSimple>
        </w:sdtContent>
      </w:sdt>
      <w:r>
        <w:t>, no sentido de torná-lo mais de acordo com os padrões de mercado</w:t>
      </w:r>
      <w:r w:rsidR="00BB1732">
        <w:t>. Naquele trabalho, o desenvolvimento de uma ferramenta de suporte a reuso é completo, porém auto-contido em suas definições. Com o advento da RAS, podemos modificar isto na esperança de que a especificação vire um padrão de facto.</w:t>
      </w:r>
      <w:r w:rsidR="00D0310B">
        <w:t xml:space="preserve"> Portanto, este trabalho propõe</w:t>
      </w:r>
      <w:r w:rsidR="00BB1732">
        <w:t xml:space="preserve"> uma infraestrutura de suporte ao padrão RAS quanto à geração, armazenamento e consumo de artefatos reusáveis. Para tanto, vamos fazer com que um gerenciador de repositórios </w:t>
      </w:r>
      <w:r w:rsidR="00D0310B">
        <w:t xml:space="preserve">chamado Archiva (mantido pela comunidade Apache) </w:t>
      </w:r>
      <w:r w:rsidR="00BB1732">
        <w:t>suporte a definição RAS.</w:t>
      </w:r>
    </w:p>
    <w:p w:rsidR="00145EB6" w:rsidRDefault="004051CD" w:rsidP="00DB6E69">
      <w:r>
        <w:t xml:space="preserve">O documento está estruturado como segue. No </w:t>
      </w:r>
      <w:r w:rsidR="00145EB6">
        <w:t>c</w:t>
      </w:r>
      <w:r>
        <w:t xml:space="preserve">apítulo </w:t>
      </w:r>
      <w:r w:rsidR="00080E24">
        <w:fldChar w:fldCharType="begin"/>
      </w:r>
      <w:r>
        <w:instrText xml:space="preserve"> REF _Ref231614699 \r \h </w:instrText>
      </w:r>
      <w:r w:rsidR="00080E24">
        <w:fldChar w:fldCharType="separate"/>
      </w:r>
      <w:r>
        <w:t>2</w:t>
      </w:r>
      <w:r w:rsidR="00080E24">
        <w:fldChar w:fldCharType="end"/>
      </w:r>
      <w:r>
        <w:t xml:space="preserve"> </w:t>
      </w:r>
      <w:r w:rsidR="00145EB6">
        <w:t>apresentamos uma breve discussão sobre a adoção do reuso, retomando algumas idéias referente a sua prática – benefícios e barreiras – reforçando a motivação para este trabalho.</w:t>
      </w:r>
    </w:p>
    <w:p w:rsidR="004051CD" w:rsidRDefault="00145EB6" w:rsidP="00DB6E69">
      <w:r>
        <w:t xml:space="preserve">No capítulo 3 </w:t>
      </w:r>
      <w:r w:rsidR="00D0310B">
        <w:t xml:space="preserve">abordamos </w:t>
      </w:r>
      <w:r w:rsidR="004051CD">
        <w:t>alguns conceitos relativos aos repositórios. Lá fazermos uma revisão de literatura para clarificar os conceitos de repositório de reuso e repositório para gerência de configuração, expressando as diferenças e semelhanças entre eles. Exemplificamos alguns conceitos com exemplos de repositórios de gerência de configuração que existem na atualidade e, também, discutimos algumas alternativas existentes para repositórios de reuso.</w:t>
      </w:r>
    </w:p>
    <w:p w:rsidR="004051CD" w:rsidRDefault="004051CD" w:rsidP="00DB6E69">
      <w:r>
        <w:t xml:space="preserve">No </w:t>
      </w:r>
      <w:r w:rsidR="00145EB6">
        <w:t>c</w:t>
      </w:r>
      <w:r>
        <w:t xml:space="preserve">apítulo </w:t>
      </w:r>
      <w:r w:rsidR="00080E24">
        <w:fldChar w:fldCharType="begin"/>
      </w:r>
      <w:r>
        <w:instrText xml:space="preserve"> REF _Ref231614736 \r \h </w:instrText>
      </w:r>
      <w:r w:rsidR="00080E24">
        <w:fldChar w:fldCharType="separate"/>
      </w:r>
      <w:r>
        <w:t>4</w:t>
      </w:r>
      <w:r w:rsidR="00080E24">
        <w:fldChar w:fldCharType="end"/>
      </w:r>
      <w:r>
        <w:t xml:space="preserve"> </w:t>
      </w:r>
      <w:r w:rsidR="00D0310B">
        <w:t xml:space="preserve">definimos </w:t>
      </w:r>
      <w:r>
        <w:t xml:space="preserve">a estrutura geral e </w:t>
      </w:r>
      <w:r w:rsidR="00145EB6">
        <w:t>o protótipo</w:t>
      </w:r>
      <w:r>
        <w:t xml:space="preserve"> do RASPUTIN.</w:t>
      </w:r>
      <w:r w:rsidR="00145EB6">
        <w:t xml:space="preserve"> A implementação é apresentada em 3 sub-partes relativas ao armazenamento, apresentação e busca, respectivamente.</w:t>
      </w:r>
    </w:p>
    <w:p w:rsidR="00145EB6" w:rsidRDefault="00145EB6" w:rsidP="00DB6E69">
      <w:r>
        <w:t xml:space="preserve">No capítulo </w:t>
      </w:r>
      <w:r w:rsidR="00080E24">
        <w:fldChar w:fldCharType="begin"/>
      </w:r>
      <w:r>
        <w:instrText xml:space="preserve"> REF _Ref231615302 \r \h </w:instrText>
      </w:r>
      <w:r w:rsidR="00080E24">
        <w:fldChar w:fldCharType="separate"/>
      </w:r>
      <w:r>
        <w:t>5</w:t>
      </w:r>
      <w:r w:rsidR="00080E24">
        <w:fldChar w:fldCharType="end"/>
      </w:r>
      <w:r>
        <w:t xml:space="preserve"> concluímos com os principais achados durante a implementação e idéias para trabalhos futuros.</w:t>
      </w:r>
    </w:p>
    <w:p w:rsidR="00093755" w:rsidRDefault="00093755" w:rsidP="007F1DC1">
      <w:pPr>
        <w:pStyle w:val="Ttulo1"/>
      </w:pPr>
      <w:bookmarkStart w:id="137" w:name="_Toc230582489"/>
      <w:bookmarkStart w:id="138" w:name="_Ref231614699"/>
      <w:r>
        <w:lastRenderedPageBreak/>
        <w:t xml:space="preserve">Adoção </w:t>
      </w:r>
      <w:r w:rsidR="00216B5C">
        <w:t xml:space="preserve">do </w:t>
      </w:r>
      <w:r>
        <w:t>Reuso de Software</w:t>
      </w:r>
      <w:r w:rsidR="00216B5C">
        <w:t xml:space="preserve"> na atualidade</w:t>
      </w:r>
      <w:bookmarkEnd w:id="137"/>
      <w:bookmarkEnd w:id="138"/>
    </w:p>
    <w:p w:rsidR="00912313" w:rsidRPr="00912313" w:rsidRDefault="00912313" w:rsidP="00912313">
      <w:r>
        <w:t>Este capítulo desenvolve uma breve discussão sobre a problemática da adoção do reuso de software na atualidade, comparando achados de textos publicados.</w:t>
      </w:r>
      <w:r w:rsidR="004018D8">
        <w:t xml:space="preserve"> Primeiramente, abordamos os desafios existentes e barreiras para adoção do reuso de software. Em seguida, destacamos alguns pontos importantes onde o reuso de software pode ajudar e, para finalizar o capítulo, apresentamos a diferença entre o desenvolvimento de software </w:t>
      </w:r>
      <w:r w:rsidR="004018D8" w:rsidRPr="004018D8">
        <w:rPr>
          <w:i/>
        </w:rPr>
        <w:t>com</w:t>
      </w:r>
      <w:r w:rsidR="004018D8">
        <w:t xml:space="preserve"> reuso de software e o desenvolvimento de software </w:t>
      </w:r>
      <w:r w:rsidR="004018D8" w:rsidRPr="004018D8">
        <w:rPr>
          <w:i/>
        </w:rPr>
        <w:t>para</w:t>
      </w:r>
      <w:r w:rsidR="004018D8">
        <w:t xml:space="preserve"> o reuso de software.</w:t>
      </w:r>
    </w:p>
    <w:p w:rsidR="00267615" w:rsidRPr="00912313" w:rsidRDefault="00267615" w:rsidP="007F1DC1">
      <w:pPr>
        <w:pStyle w:val="Ttulo2"/>
      </w:pPr>
      <w:bookmarkStart w:id="139" w:name="_Toc230582490"/>
      <w:r w:rsidRPr="00912313">
        <w:t>Os Desafios na Adoção do Reuso de Software</w:t>
      </w:r>
      <w:bookmarkEnd w:id="139"/>
    </w:p>
    <w:p w:rsidR="00912313" w:rsidRDefault="004018D8" w:rsidP="00093755">
      <w:r>
        <w:t xml:space="preserve">O reuso de software já foi considerado a grande técnica para resolução dos problemas de Engenharia de Software. Entretanto, sua adoção </w:t>
      </w:r>
      <w:r w:rsidR="00D0310B">
        <w:t xml:space="preserve">nos dias atuais </w:t>
      </w:r>
      <w:r>
        <w:t xml:space="preserve">passa por </w:t>
      </w:r>
      <w:r w:rsidR="0086766E">
        <w:t>dificuldades</w:t>
      </w:r>
      <w:r>
        <w:t xml:space="preserve"> que vão além das limitações técnicas. </w:t>
      </w:r>
      <w:r w:rsidR="00D0310B">
        <w:t xml:space="preserve">Diversas barreiras são conhecidas para que o reuso não </w:t>
      </w:r>
      <w:r w:rsidR="001C3C73">
        <w:t>ocorra</w:t>
      </w:r>
      <w:r w:rsidR="00D0310B">
        <w:t>.</w:t>
      </w:r>
      <w:r w:rsidR="005022DE">
        <w:t xml:space="preserve"> Dentre os problemas descritos,</w:t>
      </w:r>
      <w:r w:rsidR="00A55D78">
        <w:t xml:space="preserve"> encontram-se fatores gerenciais, organizacionais, econômicos, conceituais ou técnicos </w:t>
      </w:r>
      <w:sdt>
        <w:sdtPr>
          <w:id w:val="15908321"/>
          <w:citation/>
        </w:sdtPr>
        <w:sdtContent>
          <w:fldSimple w:instr=" CITATION CRUISE \l 1046 ">
            <w:r w:rsidR="00A55D78">
              <w:rPr>
                <w:noProof/>
              </w:rPr>
              <w:t>(CRUISE)</w:t>
            </w:r>
          </w:fldSimple>
        </w:sdtContent>
      </w:sdt>
      <w:r w:rsidR="00A55D78">
        <w:t>.</w:t>
      </w:r>
    </w:p>
    <w:p w:rsidR="00A55D78" w:rsidRDefault="00DF105F" w:rsidP="00A55D78">
      <w:r w:rsidRPr="00DF105F">
        <w:rPr>
          <w:b/>
        </w:rPr>
        <w:t>Obstáculos G</w:t>
      </w:r>
      <w:r w:rsidR="00E06EA5" w:rsidRPr="00DF105F">
        <w:rPr>
          <w:b/>
        </w:rPr>
        <w:t xml:space="preserve">erenciais e </w:t>
      </w:r>
      <w:r w:rsidRPr="00DF105F">
        <w:rPr>
          <w:b/>
        </w:rPr>
        <w:t>O</w:t>
      </w:r>
      <w:r w:rsidR="00E06EA5" w:rsidRPr="00DF105F">
        <w:rPr>
          <w:b/>
        </w:rPr>
        <w:t>rganizacionais</w:t>
      </w:r>
      <w:r w:rsidR="00E06EA5">
        <w:t xml:space="preserve">. </w:t>
      </w:r>
      <w:r w:rsidR="00A55D78">
        <w:t xml:space="preserve">Como observamos, reuso não é apenas um problema técnico que deve ser resolvido por engenheiro de software. Assim, suporte gerencial e estruturas organizacionais adequadas são igualmente importantes. Os mais obstáculos mais comuns </w:t>
      </w:r>
      <w:r w:rsidR="00E06EA5">
        <w:t>são:</w:t>
      </w:r>
    </w:p>
    <w:p w:rsidR="00A55D78" w:rsidRDefault="00A55D78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Falta de suporte gerencial</w:t>
      </w:r>
      <w:r>
        <w:t>. Já que reuso de software causa custos a curto-prazo, não há como alcançá-lo em uma organização sem suporte da alta gerência. Gerentes devem ser informados sobre o custo inicial e devem ser convencidos sobre as expectativas de redução de custo.</w:t>
      </w:r>
    </w:p>
    <w:p w:rsidR="00A55D78" w:rsidRDefault="00A55D78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Gerenciamento de projeto</w:t>
      </w:r>
      <w:r>
        <w:t>. Gerenciar projetos tradicionais não é uma tarefa fácil, principalmente, projetos relacionados com reuso de software. Um passo na direção da adoção de reuso em larga escala tem um impacto em todo o ciclo de vida da produção de software.</w:t>
      </w:r>
    </w:p>
    <w:p w:rsidR="00A55D78" w:rsidRDefault="00A55D78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Estruturas organizacionais inadequadas</w:t>
      </w:r>
      <w:r>
        <w:t xml:space="preserve">. Estruturas organizacionais devem considerar diferentes necessidades que </w:t>
      </w:r>
      <w:r w:rsidR="00E06EA5">
        <w:t>se mostram quando reuso explícito e em larga escala é adotado. Por exemplo. um time separado pode ser definido para desenvolver, manter e certificar componentes de software; e</w:t>
      </w:r>
    </w:p>
    <w:p w:rsidR="00E06EA5" w:rsidRDefault="00E06EA5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Iniciativas gerenciais</w:t>
      </w:r>
      <w:r>
        <w:t xml:space="preserve">. A falta de iniciativas proíbe gerentes de deixar seus desenvolvedores gastem tempo e construam componentes de um sistema reusável. O sucesso deles é freqüentemente medido apenas no tempo necessário para completar um projeto. Realizar qualquer trabalho além daquele, ainda que benéfico para a companhia como um todo, diminui o seu </w:t>
      </w:r>
      <w:r>
        <w:lastRenderedPageBreak/>
        <w:t>sucesso. Mesmo quando componentes são reusados acessando repositórios de software, os benefícios obtidos são apenas uma fração do que poderia ser alcançado com reuso explícito, planejado e organizado.</w:t>
      </w:r>
    </w:p>
    <w:p w:rsidR="00E06EA5" w:rsidRDefault="00DF105F" w:rsidP="00E06EA5">
      <w:r w:rsidRPr="00DF105F">
        <w:rPr>
          <w:b/>
        </w:rPr>
        <w:t>Obstáculos Econômicos</w:t>
      </w:r>
      <w:r>
        <w:t xml:space="preserve">. </w:t>
      </w:r>
      <w:r w:rsidR="00E06EA5">
        <w:t>Reuso pode economizar dinheiro em longo prazo, mas não sai de graça. Custos associados com o reuso podem ser: custo de construir alguma coisa reusável, custo de reusá-la, e custos de definir e implementar um processo de reuso. Reuso requer investimentos de curto-prazo em infra-estrutura, metodologia, treinamento, ferramentas e arquivos, com resultados sendo realizados apenas anos depois. Desenvolver bens para reuso é mais caro do que desenvolvê-los para um único uso. Níveis mais altos de qualidade, confiabilidade, portabilidade, manutenibilidade, generalidade e documentação mais completa são necessários. Tais custos aumentados são se justificam se o componente é reutilizado apenas uma vez.</w:t>
      </w:r>
    </w:p>
    <w:p w:rsidR="00DF105F" w:rsidRDefault="00DF105F" w:rsidP="00093755">
      <w:r>
        <w:rPr>
          <w:b/>
        </w:rPr>
        <w:t>Obstáculos Conceituais e Técnicos</w:t>
      </w:r>
      <w:r>
        <w:t xml:space="preserve">. Os obstáculos técnicos para o reuso de software incluem problemas relacionados a pesquisar e recuperar componentes, componentes </w:t>
      </w:r>
      <w:r w:rsidR="00F5721A">
        <w:t>legados</w:t>
      </w:r>
      <w:r>
        <w:t xml:space="preserve"> e aspectos incluindo adaptação.</w:t>
      </w:r>
    </w:p>
    <w:p w:rsidR="00DF105F" w:rsidRDefault="00DF105F" w:rsidP="00DF105F">
      <w:pPr>
        <w:pStyle w:val="PargrafodaLista"/>
        <w:numPr>
          <w:ilvl w:val="0"/>
          <w:numId w:val="22"/>
        </w:numPr>
      </w:pPr>
      <w:r>
        <w:rPr>
          <w:b/>
        </w:rPr>
        <w:t>Dificuldade de encontrar software reusável</w:t>
      </w:r>
      <w:r>
        <w:t>. Para reusar componentes de software deve</w:t>
      </w:r>
      <w:r w:rsidR="00F5721A">
        <w:t>m</w:t>
      </w:r>
      <w:r>
        <w:t xml:space="preserve"> existir meios eficientes para encontrar e recuperar os mesmos. </w:t>
      </w:r>
      <w:r w:rsidR="00F5721A">
        <w:t>Adicionalmente, é importante ter um repositório bem organizado contendo componentes com algum tipo de acesso.</w:t>
      </w:r>
    </w:p>
    <w:p w:rsidR="00F5721A" w:rsidRDefault="00F5721A" w:rsidP="00DF105F">
      <w:pPr>
        <w:pStyle w:val="PargrafodaLista"/>
        <w:numPr>
          <w:ilvl w:val="0"/>
          <w:numId w:val="22"/>
        </w:numPr>
      </w:pPr>
      <w:r>
        <w:rPr>
          <w:b/>
        </w:rPr>
        <w:t>Não reusabilidade de software encontrado</w:t>
      </w:r>
      <w:r w:rsidRPr="00F5721A">
        <w:t>.</w:t>
      </w:r>
      <w:r>
        <w:t xml:space="preserve"> Acesso fácil a software existente não necessariamente promove o reuso de software. Bens reusáveis devem ser cuidadosamente especificados, projetados, implementados e documentados, assim, algumas vezes, modificar e adaptar software pode ser mais custoso do que programar a funcionalidade necessária desde o começo.</w:t>
      </w:r>
    </w:p>
    <w:p w:rsidR="00F5721A" w:rsidRDefault="00F5721A" w:rsidP="00DF105F">
      <w:pPr>
        <w:pStyle w:val="PargrafodaLista"/>
        <w:numPr>
          <w:ilvl w:val="0"/>
          <w:numId w:val="22"/>
        </w:numPr>
      </w:pPr>
      <w:r>
        <w:rPr>
          <w:b/>
        </w:rPr>
        <w:t>Componentes legados não preparados para reuso</w:t>
      </w:r>
      <w:r w:rsidRPr="00F5721A">
        <w:t>.</w:t>
      </w:r>
      <w:r>
        <w:t xml:space="preserve"> Uma abordagem conhecida para reuso de software é o uso de software herdado. Entretanto, simplesmente recuperar os bens existentes de um sistema legado e tentar reusá-los para novos desenvolvimentos não é suficiente para reuso sistemático. </w:t>
      </w:r>
      <w:r w:rsidR="002F40D3">
        <w:t>Reengenharia pode ajudar na extração de componentes reusáveis de sistemas legados, mas os esforços necessários para entendimento e extração devem ser considerados; e</w:t>
      </w:r>
    </w:p>
    <w:p w:rsidR="002F40D3" w:rsidRPr="00DF105F" w:rsidRDefault="002F40D3" w:rsidP="00DF105F">
      <w:pPr>
        <w:pStyle w:val="PargrafodaLista"/>
        <w:numPr>
          <w:ilvl w:val="0"/>
          <w:numId w:val="22"/>
        </w:numPr>
      </w:pPr>
      <w:r>
        <w:rPr>
          <w:b/>
        </w:rPr>
        <w:t>Modificação</w:t>
      </w:r>
      <w:r w:rsidRPr="002F40D3">
        <w:t>.</w:t>
      </w:r>
      <w:r>
        <w:t xml:space="preserve"> É muito difícil encontrar um componente que funcione exatamente da maneira que se quer. Assim, modificações são necessárias e devem existir maneiras para determinar seus efeitos nos componentes e sua prévia verificação de resultados.</w:t>
      </w:r>
    </w:p>
    <w:p w:rsidR="00093755" w:rsidRDefault="00267615" w:rsidP="007F1DC1">
      <w:pPr>
        <w:pStyle w:val="Ttulo2"/>
      </w:pPr>
      <w:bookmarkStart w:id="140" w:name="_Toc230582491"/>
      <w:r>
        <w:t>A Importância do Reuso de Software</w:t>
      </w:r>
      <w:bookmarkEnd w:id="140"/>
    </w:p>
    <w:p w:rsidR="00267615" w:rsidRDefault="001F0708" w:rsidP="00267615">
      <w:r w:rsidRPr="00912313">
        <w:t>O que a bibliografia fala sobre isso?</w:t>
      </w:r>
    </w:p>
    <w:p w:rsidR="00267615" w:rsidRDefault="00267615" w:rsidP="00267615"/>
    <w:p w:rsidR="004018D8" w:rsidRDefault="004018D8" w:rsidP="00267615"/>
    <w:p w:rsidR="004018D8" w:rsidRDefault="004018D8" w:rsidP="004018D8">
      <w:pPr>
        <w:pStyle w:val="Ttulo2"/>
      </w:pPr>
      <w:r>
        <w:t>Desenvolvendo com Reuso e para Reuso</w:t>
      </w:r>
    </w:p>
    <w:p w:rsidR="004018D8" w:rsidRPr="004018D8" w:rsidRDefault="004018D8" w:rsidP="004018D8">
      <w:r>
        <w:t xml:space="preserve">Como vimos anteriormente, a idéia do reuso está sendo discutida já há bastante tempo. Entretanto, descobriu-se que sua adoção não é tão fácil quando parecia. De fato, percebeu-se que para tirarmos proveito do reuso de software é preciso que ele seja um processo </w:t>
      </w:r>
      <w:r>
        <w:rPr>
          <w:i/>
        </w:rPr>
        <w:t>sistemático</w:t>
      </w:r>
      <w:r>
        <w:t>.</w:t>
      </w:r>
    </w:p>
    <w:p w:rsidR="00216B5C" w:rsidRDefault="00216B5C" w:rsidP="007F1DC1">
      <w:pPr>
        <w:pStyle w:val="Ttulo1"/>
      </w:pPr>
      <w:bookmarkStart w:id="141" w:name="_Toc230582492"/>
      <w:r>
        <w:lastRenderedPageBreak/>
        <w:t xml:space="preserve">Repositórios de </w:t>
      </w:r>
      <w:r w:rsidRPr="00216B5C">
        <w:t>Software</w:t>
      </w:r>
      <w:bookmarkEnd w:id="141"/>
    </w:p>
    <w:p w:rsidR="00216B5C" w:rsidRDefault="00216B5C" w:rsidP="007F1DC1">
      <w:pPr>
        <w:pStyle w:val="Ttulo2"/>
      </w:pPr>
      <w:bookmarkStart w:id="142" w:name="_Toc230582493"/>
      <w:r>
        <w:t>Repositório de Gerência de Configuração</w:t>
      </w:r>
      <w:bookmarkEnd w:id="142"/>
    </w:p>
    <w:p w:rsidR="00216B5C" w:rsidRDefault="00216B5C" w:rsidP="00216B5C">
      <w:r w:rsidRPr="001F0708">
        <w:rPr>
          <w:highlight w:val="green"/>
        </w:rPr>
        <w:t>Texto introdutório</w:t>
      </w:r>
    </w:p>
    <w:p w:rsidR="006716F5" w:rsidRDefault="006716F5" w:rsidP="00216B5C"/>
    <w:p w:rsidR="006716F5" w:rsidRDefault="00913BCE" w:rsidP="006716F5">
      <w:pPr>
        <w:keepNext/>
      </w:pPr>
      <w:r>
        <w:rPr>
          <w:noProof/>
        </w:rPr>
        <w:drawing>
          <wp:inline distT="0" distB="0" distL="0" distR="0">
            <wp:extent cx="4924425" cy="36861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6F5" w:rsidRDefault="006716F5" w:rsidP="006716F5">
      <w:pPr>
        <w:pStyle w:val="Figuras"/>
      </w:pPr>
      <w:r>
        <w:t xml:space="preserve">Figura </w:t>
      </w:r>
      <w:ins w:id="143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3</w:t>
      </w:r>
      <w:ins w:id="144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145" w:author="Felipe Roos" w:date="2009-05-25T12:13:00Z">
        <w:r w:rsidR="00DA540F">
          <w:rPr>
            <w:noProof/>
          </w:rPr>
          <w:t>1</w:t>
        </w:r>
        <w:r w:rsidR="00080E24">
          <w:fldChar w:fldCharType="end"/>
        </w:r>
      </w:ins>
      <w:del w:id="146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3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1</w:delText>
        </w:r>
        <w:r w:rsidR="00080E24" w:rsidDel="00DA540F">
          <w:fldChar w:fldCharType="end"/>
        </w:r>
      </w:del>
      <w:r>
        <w:t>: Repositório de Gerência de Configuração versus Repositório de Reutilização</w:t>
      </w:r>
    </w:p>
    <w:p w:rsidR="003C155C" w:rsidRDefault="003C155C" w:rsidP="003C155C"/>
    <w:p w:rsidR="003C155C" w:rsidRDefault="003C155C" w:rsidP="003C155C"/>
    <w:p w:rsidR="003C155C" w:rsidRDefault="003C155C" w:rsidP="003C155C"/>
    <w:p w:rsidR="003C155C" w:rsidRDefault="003C155C" w:rsidP="003C155C"/>
    <w:p w:rsidR="00216B5C" w:rsidRDefault="00216B5C" w:rsidP="00216B5C">
      <w:pPr>
        <w:pStyle w:val="Ttulo3"/>
      </w:pPr>
      <w:bookmarkStart w:id="147" w:name="_Toc230582494"/>
      <w:r>
        <w:t>Características Chaves</w:t>
      </w:r>
      <w:bookmarkEnd w:id="147"/>
    </w:p>
    <w:p w:rsidR="00216B5C" w:rsidRDefault="00216B5C" w:rsidP="00216B5C"/>
    <w:p w:rsidR="00216B5C" w:rsidRDefault="00216B5C" w:rsidP="00216B5C"/>
    <w:p w:rsidR="00216B5C" w:rsidRDefault="00216B5C" w:rsidP="00216B5C">
      <w:pPr>
        <w:pStyle w:val="Ttulo3"/>
      </w:pPr>
      <w:bookmarkStart w:id="148" w:name="_Toc230582495"/>
      <w:r>
        <w:lastRenderedPageBreak/>
        <w:t>Aplicação Prática</w:t>
      </w:r>
      <w:bookmarkEnd w:id="148"/>
    </w:p>
    <w:p w:rsidR="00216B5C" w:rsidRDefault="00216B5C" w:rsidP="00216B5C"/>
    <w:p w:rsidR="00216B5C" w:rsidRDefault="00216B5C" w:rsidP="00216B5C"/>
    <w:p w:rsidR="00216B5C" w:rsidRDefault="00216B5C" w:rsidP="007F1DC1">
      <w:pPr>
        <w:pStyle w:val="Ttulo2"/>
      </w:pPr>
      <w:bookmarkStart w:id="149" w:name="_Toc230582496"/>
      <w:r>
        <w:t>Repositório de Reuso</w:t>
      </w:r>
      <w:bookmarkEnd w:id="149"/>
    </w:p>
    <w:p w:rsidR="00216B5C" w:rsidRPr="007A19AB" w:rsidRDefault="00216B5C" w:rsidP="00216B5C">
      <w:r w:rsidRPr="001F0708">
        <w:rPr>
          <w:highlight w:val="green"/>
        </w:rPr>
        <w:t>Texto introdutório</w:t>
      </w:r>
    </w:p>
    <w:p w:rsidR="00216B5C" w:rsidRDefault="00216B5C" w:rsidP="00216B5C">
      <w:pPr>
        <w:pStyle w:val="Ttulo3"/>
      </w:pPr>
      <w:bookmarkStart w:id="150" w:name="_Toc230582497"/>
      <w:r>
        <w:t>Características Chaves</w:t>
      </w:r>
      <w:bookmarkEnd w:id="150"/>
    </w:p>
    <w:p w:rsidR="00216B5C" w:rsidRDefault="00216B5C" w:rsidP="00216B5C"/>
    <w:p w:rsidR="00216B5C" w:rsidRDefault="00216B5C" w:rsidP="00216B5C"/>
    <w:p w:rsidR="00216B5C" w:rsidRDefault="00216B5C" w:rsidP="00216B5C">
      <w:pPr>
        <w:pStyle w:val="Ttulo3"/>
      </w:pPr>
      <w:bookmarkStart w:id="151" w:name="_Toc230582498"/>
      <w:r>
        <w:t>Aplicação Prática</w:t>
      </w:r>
      <w:bookmarkEnd w:id="151"/>
    </w:p>
    <w:p w:rsidR="00216B5C" w:rsidRDefault="00216B5C" w:rsidP="00216B5C"/>
    <w:p w:rsidR="00216B5C" w:rsidRDefault="00216B5C" w:rsidP="00216B5C"/>
    <w:p w:rsidR="00216B5C" w:rsidRDefault="00216B5C" w:rsidP="007F1DC1">
      <w:pPr>
        <w:pStyle w:val="Ttulo2"/>
      </w:pPr>
      <w:bookmarkStart w:id="152" w:name="_Toc230582499"/>
      <w:r>
        <w:t>Ciclo de Vida dos Artefatos de Software</w:t>
      </w:r>
      <w:bookmarkEnd w:id="152"/>
    </w:p>
    <w:p w:rsidR="00216B5C" w:rsidRDefault="00216B5C" w:rsidP="00216B5C">
      <w:r w:rsidRPr="00093755">
        <w:rPr>
          <w:highlight w:val="yellow"/>
        </w:rPr>
        <w:t>Ciclo de vida dos artefatos de software envolvendo ambos repositórios, desde sua criação, desenvolvimento, publicação, manutenção e republicação. Conecta a visão dos dois repositórios</w:t>
      </w:r>
      <w:r w:rsidR="001F0708">
        <w:rPr>
          <w:highlight w:val="yellow"/>
        </w:rPr>
        <w:t xml:space="preserve">. Onde conseguir o diagrama??? </w:t>
      </w:r>
      <w:r w:rsidRPr="00093755">
        <w:rPr>
          <w:highlight w:val="yellow"/>
        </w:rPr>
        <w:t>.</w:t>
      </w:r>
    </w:p>
    <w:p w:rsidR="00294ED8" w:rsidRDefault="00913BCE" w:rsidP="00294ED8">
      <w:pPr>
        <w:keepNext/>
      </w:pPr>
      <w:r>
        <w:rPr>
          <w:noProof/>
        </w:rPr>
        <w:drawing>
          <wp:inline distT="0" distB="0" distL="0" distR="0">
            <wp:extent cx="4914900" cy="36766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D8" w:rsidRPr="003C155C" w:rsidRDefault="00294ED8" w:rsidP="00294ED8">
      <w:pPr>
        <w:pStyle w:val="Figuras"/>
      </w:pPr>
      <w:r>
        <w:t xml:space="preserve">Figura </w:t>
      </w:r>
      <w:ins w:id="153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3</w:t>
      </w:r>
      <w:ins w:id="154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155" w:author="Felipe Roos" w:date="2009-05-25T12:13:00Z">
        <w:r w:rsidR="00DA540F">
          <w:rPr>
            <w:noProof/>
          </w:rPr>
          <w:t>2</w:t>
        </w:r>
        <w:r w:rsidR="00080E24">
          <w:fldChar w:fldCharType="end"/>
        </w:r>
      </w:ins>
      <w:del w:id="156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3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2</w:delText>
        </w:r>
        <w:r w:rsidR="00080E24" w:rsidDel="00DA540F">
          <w:fldChar w:fldCharType="end"/>
        </w:r>
      </w:del>
      <w:r>
        <w:t>: Integração dos Repositórios</w:t>
      </w:r>
    </w:p>
    <w:p w:rsidR="006716F5" w:rsidRPr="00093755" w:rsidRDefault="006716F5" w:rsidP="00216B5C"/>
    <w:p w:rsidR="00216B5C" w:rsidRDefault="00216B5C" w:rsidP="007F1DC1">
      <w:pPr>
        <w:pStyle w:val="Ttulo2"/>
      </w:pPr>
      <w:bookmarkStart w:id="157" w:name="_Toc230582500"/>
      <w:r>
        <w:lastRenderedPageBreak/>
        <w:t>Ferramentas Existentes</w:t>
      </w:r>
      <w:bookmarkEnd w:id="157"/>
    </w:p>
    <w:p w:rsidR="00267615" w:rsidRPr="00267615" w:rsidRDefault="00267615" w:rsidP="00267615">
      <w:r>
        <w:t>Embora o conceito seja relativamente fácíl de se assimilar, poucas ferramentas atualmente implementam a especificação RAS. Abaixo listamos alguns exemplos de softwares que oferecem algum tipo de suporte a reuso, mas que não se empenham em suportar o RAS.</w:t>
      </w:r>
    </w:p>
    <w:p w:rsidR="00216B5C" w:rsidRDefault="00216B5C" w:rsidP="00216B5C">
      <w:pPr>
        <w:pStyle w:val="Ttulo3"/>
      </w:pPr>
      <w:bookmarkStart w:id="158" w:name="_Toc230582501"/>
      <w:r>
        <w:t>Gerência de Configuração</w:t>
      </w:r>
      <w:bookmarkEnd w:id="158"/>
    </w:p>
    <w:p w:rsidR="00555F64" w:rsidRDefault="00555F64" w:rsidP="00555F64">
      <w:pPr>
        <w:pStyle w:val="Ttulo4"/>
      </w:pPr>
      <w:r>
        <w:t xml:space="preserve"> Concurrent Version Systems (CVS)</w:t>
      </w:r>
    </w:p>
    <w:p w:rsidR="00555F64" w:rsidRDefault="00555F64" w:rsidP="00555F64"/>
    <w:p w:rsidR="00555F64" w:rsidRDefault="00555F64" w:rsidP="00555F64">
      <w:pPr>
        <w:pStyle w:val="Ttulo4"/>
      </w:pPr>
      <w:r>
        <w:t xml:space="preserve"> Subversion (SVN)</w:t>
      </w:r>
    </w:p>
    <w:p w:rsidR="00555F64" w:rsidRPr="00555F64" w:rsidRDefault="00555F64" w:rsidP="00555F64"/>
    <w:p w:rsidR="00216B5C" w:rsidRPr="00216B5C" w:rsidRDefault="00216B5C" w:rsidP="00216B5C">
      <w:pPr>
        <w:pStyle w:val="Ttulo3"/>
      </w:pPr>
      <w:bookmarkStart w:id="159" w:name="_Toc230582502"/>
      <w:r>
        <w:t>Reuso</w:t>
      </w:r>
      <w:bookmarkEnd w:id="159"/>
    </w:p>
    <w:p w:rsidR="00216B5C" w:rsidRDefault="00216B5C" w:rsidP="00216B5C">
      <w:pPr>
        <w:pStyle w:val="Ttulo4"/>
      </w:pPr>
      <w:r>
        <w:t xml:space="preserve"> Maven</w:t>
      </w:r>
    </w:p>
    <w:p w:rsidR="00216B5C" w:rsidRDefault="00216B5C" w:rsidP="00216B5C"/>
    <w:p w:rsidR="00555F64" w:rsidRDefault="00555F64" w:rsidP="00216B5C"/>
    <w:p w:rsidR="00216B5C" w:rsidRDefault="00216B5C" w:rsidP="00216B5C">
      <w:pPr>
        <w:pStyle w:val="Ttulo4"/>
      </w:pPr>
      <w:r>
        <w:t xml:space="preserve"> Archiva</w:t>
      </w:r>
    </w:p>
    <w:p w:rsidR="00216B5C" w:rsidRDefault="00216B5C" w:rsidP="00216B5C"/>
    <w:p w:rsidR="00216B5C" w:rsidRDefault="00216B5C" w:rsidP="00216B5C"/>
    <w:p w:rsidR="00216B5C" w:rsidRDefault="00216B5C" w:rsidP="00216B5C">
      <w:pPr>
        <w:pStyle w:val="Ttulo4"/>
      </w:pPr>
      <w:r>
        <w:t xml:space="preserve"> Nexus</w:t>
      </w:r>
    </w:p>
    <w:p w:rsidR="00216B5C" w:rsidRPr="00216B5C" w:rsidRDefault="00216B5C" w:rsidP="00216B5C"/>
    <w:p w:rsidR="00216B5C" w:rsidRDefault="00216B5C" w:rsidP="00216B5C"/>
    <w:p w:rsidR="00555F64" w:rsidRDefault="00555F64" w:rsidP="00555F64">
      <w:pPr>
        <w:pStyle w:val="Ttulo4"/>
      </w:pPr>
      <w:r>
        <w:t xml:space="preserve"> SourceForge</w:t>
      </w:r>
    </w:p>
    <w:p w:rsidR="00555F64" w:rsidRDefault="00555F64" w:rsidP="00555F64"/>
    <w:p w:rsidR="00555F64" w:rsidRDefault="00555F64" w:rsidP="00555F64"/>
    <w:p w:rsidR="00555F64" w:rsidRDefault="00555F64" w:rsidP="00555F64">
      <w:pPr>
        <w:pStyle w:val="Ttulo4"/>
      </w:pPr>
      <w:r>
        <w:t xml:space="preserve"> Google Code</w:t>
      </w:r>
    </w:p>
    <w:p w:rsidR="00555F64" w:rsidRDefault="00555F64" w:rsidP="00555F64"/>
    <w:p w:rsidR="00555F64" w:rsidRDefault="00555F64" w:rsidP="00555F64"/>
    <w:p w:rsidR="00267615" w:rsidRDefault="00267615" w:rsidP="007F1DC1">
      <w:pPr>
        <w:pStyle w:val="Ttulo2"/>
      </w:pPr>
      <w:bookmarkStart w:id="160" w:name="_Toc230582503"/>
      <w:r>
        <w:t>Ferramentas que Suportam o RAS</w:t>
      </w:r>
      <w:bookmarkEnd w:id="160"/>
    </w:p>
    <w:p w:rsidR="00267615" w:rsidRPr="009F7B77" w:rsidRDefault="009F7B77" w:rsidP="00267615">
      <w:pPr>
        <w:pStyle w:val="Ttulo3"/>
        <w:rPr>
          <w:lang w:val="en-US"/>
        </w:rPr>
      </w:pPr>
      <w:bookmarkStart w:id="161" w:name="_Toc230582504"/>
      <w:r w:rsidRPr="009F7B77">
        <w:rPr>
          <w:lang w:val="en-US"/>
        </w:rPr>
        <w:t>Basic Asset Retrieval Tool e Component Repository</w:t>
      </w:r>
      <w:bookmarkEnd w:id="161"/>
    </w:p>
    <w:p w:rsidR="009F7B77" w:rsidRPr="009F7B77" w:rsidRDefault="009F7B77" w:rsidP="009F7B77">
      <w:pPr>
        <w:rPr>
          <w:lang w:val="en-US"/>
        </w:rPr>
      </w:pPr>
    </w:p>
    <w:p w:rsidR="009F7B77" w:rsidRPr="009F7B77" w:rsidRDefault="009F7B77" w:rsidP="009F7B77">
      <w:pPr>
        <w:rPr>
          <w:lang w:val="en-US"/>
        </w:rPr>
      </w:pPr>
    </w:p>
    <w:p w:rsidR="009F7B77" w:rsidRDefault="009F7B77" w:rsidP="009F7B77">
      <w:pPr>
        <w:pStyle w:val="Ttulo3"/>
      </w:pPr>
      <w:bookmarkStart w:id="162" w:name="_Toc230582505"/>
      <w:r>
        <w:t>Reusable Asset Manager</w:t>
      </w:r>
      <w:bookmarkEnd w:id="162"/>
    </w:p>
    <w:p w:rsidR="009F7B77" w:rsidRDefault="009F7B77" w:rsidP="009F7B77"/>
    <w:p w:rsidR="009F7B77" w:rsidRDefault="009F7B77" w:rsidP="009F7B77"/>
    <w:p w:rsidR="009F7B77" w:rsidRDefault="00394218" w:rsidP="00A85640">
      <w:pPr>
        <w:pStyle w:val="Ttulo3"/>
      </w:pPr>
      <w:bookmarkStart w:id="163" w:name="_Toc230582506"/>
      <w:r>
        <w:t>ArcSeeker</w:t>
      </w:r>
      <w:bookmarkEnd w:id="163"/>
    </w:p>
    <w:p w:rsidR="00A85640" w:rsidRDefault="00A85640" w:rsidP="00A85640"/>
    <w:p w:rsidR="00A85640" w:rsidRDefault="00A85640" w:rsidP="00A85640"/>
    <w:p w:rsidR="00A85640" w:rsidRDefault="00A85640" w:rsidP="00A85640"/>
    <w:p w:rsidR="00A85640" w:rsidRPr="00A85640" w:rsidRDefault="00A85640" w:rsidP="00A85640">
      <w:pPr>
        <w:pStyle w:val="Ttulo3"/>
        <w:rPr>
          <w:highlight w:val="yellow"/>
        </w:rPr>
      </w:pPr>
      <w:bookmarkStart w:id="164" w:name="_Toc230582507"/>
      <w:r w:rsidRPr="00A85640">
        <w:rPr>
          <w:highlight w:val="yellow"/>
        </w:rPr>
        <w:t>Outros!!!!</w:t>
      </w:r>
      <w:bookmarkEnd w:id="164"/>
    </w:p>
    <w:p w:rsidR="00555F64" w:rsidRDefault="00555F64" w:rsidP="007F1DC1">
      <w:pPr>
        <w:pStyle w:val="Ttulo1"/>
      </w:pPr>
      <w:bookmarkStart w:id="165" w:name="_Toc230582508"/>
      <w:bookmarkStart w:id="166" w:name="_Ref231614736"/>
      <w:r>
        <w:lastRenderedPageBreak/>
        <w:t>Promovendo o Reuso de Software utilizando RAS</w:t>
      </w:r>
      <w:bookmarkEnd w:id="165"/>
      <w:bookmarkEnd w:id="166"/>
    </w:p>
    <w:p w:rsidR="004F338F" w:rsidRDefault="004F338F" w:rsidP="007F1DC1">
      <w:pPr>
        <w:pStyle w:val="Ttulo2"/>
      </w:pPr>
      <w:bookmarkStart w:id="167" w:name="_Toc230582509"/>
      <w:r>
        <w:t>Relação entre Geração e Consumo de Artefatos</w:t>
      </w:r>
      <w:bookmarkEnd w:id="167"/>
    </w:p>
    <w:p w:rsidR="00D0247E" w:rsidRDefault="00BC58BF" w:rsidP="004F338F">
      <w:pPr>
        <w:keepNext/>
      </w:pPr>
      <w:r>
        <w:t xml:space="preserve">Promover um ambiente de suporte a reuso implica em termos ferramentas para que </w:t>
      </w:r>
      <w:r w:rsidR="00294ED8">
        <w:t xml:space="preserve">a reutilização </w:t>
      </w:r>
      <w:r>
        <w:t xml:space="preserve">seja </w:t>
      </w:r>
      <w:r w:rsidR="00294ED8">
        <w:t>efetiva</w:t>
      </w:r>
      <w:r>
        <w:t xml:space="preserve">. Assim, não apenas necessitamos de ferramentas para gerar conteúdos passíveis de </w:t>
      </w:r>
      <w:r w:rsidR="00294ED8">
        <w:t>reutilização</w:t>
      </w:r>
      <w:r>
        <w:t>, como também ferramentas que</w:t>
      </w:r>
      <w:r w:rsidR="00DC74FA">
        <w:t>, uma vez publicado,</w:t>
      </w:r>
      <w:r>
        <w:t xml:space="preserve"> nos permitam encontrar esse conteúdo. </w:t>
      </w:r>
      <w:r w:rsidR="00612D88">
        <w:t>Felizmente</w:t>
      </w:r>
      <w:r w:rsidR="00755BC3">
        <w:t xml:space="preserve">, o problema da pesquisa dos elementos já é endereçado pela ferramenta Archiva, bastando que nos preocupemos em colocar essas informações eficientemente dentro da ferramenta. </w:t>
      </w:r>
      <w:r>
        <w:t xml:space="preserve">O </w:t>
      </w:r>
      <w:r w:rsidRPr="00356676">
        <w:t>diagrama</w:t>
      </w:r>
      <w:r>
        <w:t xml:space="preserve"> da </w:t>
      </w:r>
      <w:r w:rsidR="00080E24">
        <w:fldChar w:fldCharType="begin"/>
      </w:r>
      <w:r w:rsidR="00325B1B">
        <w:instrText xml:space="preserve"> REF _Ref229458884 \h </w:instrText>
      </w:r>
      <w:r w:rsidR="00080E24"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1</w:t>
      </w:r>
      <w:r w:rsidR="00080E24">
        <w:fldChar w:fldCharType="end"/>
      </w:r>
      <w:r w:rsidR="007E1C14">
        <w:t xml:space="preserve"> demonstra</w:t>
      </w:r>
      <w:r>
        <w:t xml:space="preserve"> </w:t>
      </w:r>
      <w:r w:rsidR="00755BC3">
        <w:t>a relação entre os atores da reutilização e as ferramentas de interesse do nosso domínio</w:t>
      </w:r>
      <w:r>
        <w:t>.</w:t>
      </w:r>
    </w:p>
    <w:p w:rsidR="004F338F" w:rsidRPr="006D1FAA" w:rsidRDefault="006D1FAA" w:rsidP="004F338F">
      <w:pPr>
        <w:keepNext/>
      </w:pPr>
      <w:r>
        <w:object w:dxaOrig="9634" w:dyaOrig="5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pt;height:246.55pt" o:ole="">
            <v:imagedata r:id="rId17" o:title=""/>
          </v:shape>
          <o:OLEObject Type="Embed" ProgID="Visio.Drawing.11" ShapeID="_x0000_i1025" DrawAspect="Content" ObjectID="_1305531011" r:id="rId18"/>
        </w:object>
      </w:r>
    </w:p>
    <w:p w:rsidR="004F338F" w:rsidRDefault="004F338F" w:rsidP="004F338F">
      <w:pPr>
        <w:pStyle w:val="Figuras"/>
      </w:pPr>
      <w:bookmarkStart w:id="168" w:name="_Ref229458884"/>
      <w:bookmarkStart w:id="169" w:name="_Toc224123330"/>
      <w:r>
        <w:t xml:space="preserve">Figura </w:t>
      </w:r>
      <w:ins w:id="170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171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172" w:author="Felipe Roos" w:date="2009-05-25T12:13:00Z">
        <w:r w:rsidR="00DA540F">
          <w:rPr>
            <w:noProof/>
          </w:rPr>
          <w:t>1</w:t>
        </w:r>
        <w:r w:rsidR="00080E24">
          <w:fldChar w:fldCharType="end"/>
        </w:r>
      </w:ins>
      <w:del w:id="173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4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1</w:delText>
        </w:r>
        <w:r w:rsidR="00080E24" w:rsidDel="00DA540F">
          <w:fldChar w:fldCharType="end"/>
        </w:r>
      </w:del>
      <w:bookmarkEnd w:id="168"/>
      <w:ins w:id="174" w:author="Felipe Roos" w:date="2009-05-24T12:22:00Z">
        <w:r w:rsidR="002A3572">
          <w:t>:</w:t>
        </w:r>
      </w:ins>
      <w:del w:id="175" w:author="Felipe Roos" w:date="2009-05-24T12:22:00Z">
        <w:r w:rsidDel="002A3572">
          <w:delText xml:space="preserve"> – </w:delText>
        </w:r>
      </w:del>
      <w:ins w:id="176" w:author="Felipe Roos" w:date="2009-05-24T12:22:00Z">
        <w:r w:rsidR="002A3572">
          <w:t xml:space="preserve"> </w:t>
        </w:r>
      </w:ins>
      <w:r>
        <w:t>Relação dos elementos do domínio</w:t>
      </w:r>
      <w:bookmarkEnd w:id="169"/>
    </w:p>
    <w:p w:rsidR="00435DE4" w:rsidRDefault="00222F36" w:rsidP="00435DE4">
      <w:r>
        <w:t>Dentre os relacionamentos identificados na Figura 4.1 destacamos primeiramente o</w:t>
      </w:r>
      <w:r w:rsidR="00435DE4">
        <w:t xml:space="preserve"> relacionamento entre o desenvolvedor e as ferramentas que geralmente o circundam num ambiente de desenvolvimento, com a adição de elementos relativos ao domínio específico. Freqüentemente, os desenvolvedores optam por um ambiente integrado de desenvolvimento</w:t>
      </w:r>
      <w:r>
        <w:t xml:space="preserve"> (</w:t>
      </w:r>
      <w:r w:rsidRPr="00222F36">
        <w:rPr>
          <w:i/>
        </w:rPr>
        <w:t>Integrated Development Environment</w:t>
      </w:r>
      <w:r>
        <w:t>)</w:t>
      </w:r>
      <w:r w:rsidR="00435DE4">
        <w:t xml:space="preserve">, ferramenta que, entre </w:t>
      </w:r>
      <w:r w:rsidR="004F6FF0">
        <w:t xml:space="preserve">outros benefícios, promove o </w:t>
      </w:r>
      <w:r w:rsidR="00435DE4">
        <w:t>aument</w:t>
      </w:r>
      <w:r w:rsidR="004F6FF0">
        <w:t>o</w:t>
      </w:r>
      <w:r w:rsidR="00435DE4">
        <w:t xml:space="preserve"> </w:t>
      </w:r>
      <w:r w:rsidR="004F6FF0">
        <w:t>d</w:t>
      </w:r>
      <w:r w:rsidR="00435DE4">
        <w:t xml:space="preserve">a produtividade. É interessante que, para </w:t>
      </w:r>
      <w:r w:rsidR="00DC74FA">
        <w:t xml:space="preserve">se </w:t>
      </w:r>
      <w:r w:rsidR="00435DE4">
        <w:t xml:space="preserve">ter uma experiência de reuso mais efetiva, a funcionalidade de geração de artefato RAS esteja integrada a esta ferramenta, de forma que o desenvolvedor não necessite aplicações </w:t>
      </w:r>
      <w:r w:rsidR="00435DE4">
        <w:lastRenderedPageBreak/>
        <w:t xml:space="preserve">adicionais para realizar o processo de reutilização de </w:t>
      </w:r>
      <w:r w:rsidR="00435DE4" w:rsidRPr="00435DE4">
        <w:rPr>
          <w:i/>
        </w:rPr>
        <w:t>software</w:t>
      </w:r>
      <w:r w:rsidR="00435DE4">
        <w:t>, fazendo com que seja um processo natural.</w:t>
      </w:r>
    </w:p>
    <w:p w:rsidR="00BB1AB2" w:rsidRDefault="004F6FF0" w:rsidP="00435DE4">
      <w:r>
        <w:t xml:space="preserve">Assim, o GeradorRAS é uma ferramenta </w:t>
      </w:r>
      <w:r w:rsidR="00D16D0B">
        <w:t xml:space="preserve">destinada a auxiliar a geração do conteúdo RAS em um ambiente integrado, </w:t>
      </w:r>
      <w:r w:rsidR="00111E6D">
        <w:t xml:space="preserve">podendo ser visto como um facilitador na adoção do reuso. Entretanto, esta </w:t>
      </w:r>
      <w:r>
        <w:t>ferramenta não é de todo essencial, pois um desenvolvedor conseguiria imitar sua funcionalidade utilizando-se de ferramentas complementares</w:t>
      </w:r>
      <w:r w:rsidR="00111E6D">
        <w:t>, como um editor XML e um compactador de arquivos</w:t>
      </w:r>
      <w:r>
        <w:t xml:space="preserve">. </w:t>
      </w:r>
      <w:r w:rsidR="00111E6D">
        <w:t>Por este motivo, vemos esta ferramenta como um trabalho futuro.</w:t>
      </w:r>
    </w:p>
    <w:p w:rsidR="00BB1AB2" w:rsidRDefault="004F6FF0" w:rsidP="00435DE4">
      <w:r>
        <w:t>Sendo assim, c</w:t>
      </w:r>
      <w:r w:rsidR="00BB1AB2">
        <w:t>oncentramos nosso foco em um elemento de extrema importância para resolver o problema do suporte ao reuso: o ConsumidorRAS. Este é responsável por tornar o artefato RAS um elemento passível de pesquisa e, portanto, acessível a outros usuários. Este será o principal sistema envolvido no compartilhamento do conhecimento pelo desenvolvedor, já que ele é o responsável pela integração do formato RAS com a base de dados já existente no repositório, permitindo que demais usuários daquele repositório o encontrem.</w:t>
      </w:r>
    </w:p>
    <w:p w:rsidR="00435DE4" w:rsidRDefault="00435DE4" w:rsidP="007F1DC1">
      <w:pPr>
        <w:pStyle w:val="Ttulo2"/>
      </w:pPr>
      <w:bookmarkStart w:id="177" w:name="_Toc230582510"/>
      <w:r>
        <w:t>O artefato RAS</w:t>
      </w:r>
      <w:bookmarkEnd w:id="177"/>
    </w:p>
    <w:p w:rsidR="002C5284" w:rsidRDefault="00435DE4" w:rsidP="00435DE4">
      <w:r>
        <w:t xml:space="preserve">O artefato RAS é um arquivo que contém </w:t>
      </w:r>
      <w:r w:rsidR="00944C60">
        <w:t>elementos</w:t>
      </w:r>
      <w:r>
        <w:t xml:space="preserve"> passíveis de reuso, sejam eles documentos, código, bibliotecas ou arquivos no formato binário. </w:t>
      </w:r>
      <w:r w:rsidR="00B84073">
        <w:t xml:space="preserve">A especificação RAS estabelece dois tipos de empacotamento. Estamos interessados no caso em que ele é compactado </w:t>
      </w:r>
      <w:r w:rsidR="00342714">
        <w:t xml:space="preserve">utilizando Zip como um arquivo </w:t>
      </w:r>
      <w:r w:rsidR="00B84073">
        <w:t xml:space="preserve">contendo todos os elementos necessários para sua interpretação. </w:t>
      </w:r>
    </w:p>
    <w:p w:rsidR="00342714" w:rsidRDefault="002C5284" w:rsidP="00435DE4">
      <w:r>
        <w:t>[</w:t>
      </w:r>
      <w:r w:rsidRPr="002C5284">
        <w:t>http://www.pkware.com/documents/casestudies/APPNOTE.TXT</w:t>
      </w:r>
      <w:r>
        <w:t>][RFC1952]</w:t>
      </w:r>
    </w:p>
    <w:p w:rsidR="00435DE4" w:rsidRDefault="00342714" w:rsidP="00435DE4">
      <w:r>
        <w:t xml:space="preserve">Cada arquivo RAS contém zero ou mais arquivos </w:t>
      </w:r>
      <w:r w:rsidRPr="00342714">
        <w:rPr>
          <w:i/>
        </w:rPr>
        <w:t>XML Schema</w:t>
      </w:r>
      <w:r>
        <w:t xml:space="preserve">, um arquivo manifesto na raiz, um ou mais arquivos-artefatos. </w:t>
      </w:r>
      <w:r w:rsidR="00435DE4">
        <w:t xml:space="preserve">O que diferencia este arquivo </w:t>
      </w:r>
      <w:r w:rsidR="00944C60">
        <w:t xml:space="preserve">de </w:t>
      </w:r>
      <w:r w:rsidR="006A60DD">
        <w:t>outro</w:t>
      </w:r>
      <w:r w:rsidR="00944C60">
        <w:t xml:space="preserve"> pacote </w:t>
      </w:r>
      <w:r w:rsidR="006A60DD">
        <w:t>qualquer</w:t>
      </w:r>
      <w:r w:rsidR="00944C60">
        <w:t xml:space="preserve"> </w:t>
      </w:r>
      <w:r w:rsidR="00435DE4">
        <w:t xml:space="preserve">é a existência de um descritor que referencia </w:t>
      </w:r>
      <w:r w:rsidR="00BD25ED">
        <w:t>cada um</w:t>
      </w:r>
      <w:r w:rsidR="003E3B1E">
        <w:t xml:space="preserve"> dos</w:t>
      </w:r>
      <w:r w:rsidR="00BD25ED">
        <w:t xml:space="preserve"> </w:t>
      </w:r>
      <w:r w:rsidR="00435DE4">
        <w:t xml:space="preserve">elementos do pacote. Este descritor é chamado </w:t>
      </w:r>
      <w:r w:rsidR="00435DE4" w:rsidRPr="00944C60">
        <w:rPr>
          <w:i/>
        </w:rPr>
        <w:t>rasset.xml</w:t>
      </w:r>
      <w:r w:rsidR="00435DE4">
        <w:t xml:space="preserve">. A </w:t>
      </w:r>
      <w:r w:rsidR="00080E24">
        <w:fldChar w:fldCharType="begin"/>
      </w:r>
      <w:r w:rsidR="00325B1B">
        <w:instrText xml:space="preserve"> REF _Ref229458853 \h </w:instrText>
      </w:r>
      <w:r w:rsidR="00080E24"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2</w:t>
      </w:r>
      <w:r w:rsidR="00080E24">
        <w:fldChar w:fldCharType="end"/>
      </w:r>
      <w:r w:rsidR="00435DE4">
        <w:t xml:space="preserve"> mostra um exemplo de um arquivo RAS com seu descritor.</w:t>
      </w:r>
    </w:p>
    <w:p w:rsidR="00435DE4" w:rsidRDefault="00913BCE" w:rsidP="00435DE4">
      <w:pPr>
        <w:keepNext/>
      </w:pPr>
      <w:r>
        <w:rPr>
          <w:noProof/>
        </w:rPr>
        <w:drawing>
          <wp:inline distT="0" distB="0" distL="0" distR="0">
            <wp:extent cx="4905375" cy="24955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4" w:rsidRDefault="00435DE4" w:rsidP="00435DE4">
      <w:pPr>
        <w:pStyle w:val="Figuras"/>
      </w:pPr>
      <w:bookmarkStart w:id="178" w:name="_Ref229458853"/>
      <w:r>
        <w:t xml:space="preserve">Figura </w:t>
      </w:r>
      <w:ins w:id="179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180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181" w:author="Felipe Roos" w:date="2009-05-25T12:13:00Z">
        <w:r w:rsidR="00DA540F">
          <w:rPr>
            <w:noProof/>
          </w:rPr>
          <w:t>2</w:t>
        </w:r>
        <w:r w:rsidR="00080E24">
          <w:fldChar w:fldCharType="end"/>
        </w:r>
      </w:ins>
      <w:del w:id="182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4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2</w:delText>
        </w:r>
        <w:r w:rsidR="00080E24" w:rsidDel="00DA540F">
          <w:fldChar w:fldCharType="end"/>
        </w:r>
      </w:del>
      <w:bookmarkEnd w:id="178"/>
      <w:r>
        <w:t>: Arquivo RAS como um arquivo ZIP.</w:t>
      </w:r>
    </w:p>
    <w:p w:rsidR="00AA35F7" w:rsidRDefault="00435DE4" w:rsidP="00435DE4">
      <w:r>
        <w:t xml:space="preserve">Neste documento os termos </w:t>
      </w:r>
      <w:r w:rsidRPr="009239A5">
        <w:rPr>
          <w:b/>
        </w:rPr>
        <w:t>arquivo de manifesto</w:t>
      </w:r>
      <w:r>
        <w:t xml:space="preserve">, </w:t>
      </w:r>
      <w:r w:rsidRPr="009239A5">
        <w:rPr>
          <w:b/>
        </w:rPr>
        <w:t>arquivo descritor</w:t>
      </w:r>
      <w:r>
        <w:t xml:space="preserve"> e </w:t>
      </w:r>
      <w:r w:rsidRPr="009239A5">
        <w:rPr>
          <w:b/>
        </w:rPr>
        <w:t>rasset.xml</w:t>
      </w:r>
      <w:r>
        <w:t xml:space="preserve"> serão usados indistintamente.</w:t>
      </w:r>
      <w:r w:rsidR="00944C60">
        <w:t xml:space="preserve"> </w:t>
      </w:r>
    </w:p>
    <w:p w:rsidR="00B84073" w:rsidRDefault="00944C60" w:rsidP="00342714">
      <w:r>
        <w:lastRenderedPageBreak/>
        <w:t>O arquivo de manifesto segue um determinado esquema que define o tipo do</w:t>
      </w:r>
      <w:r w:rsidR="00CB3C31">
        <w:t>s</w:t>
      </w:r>
      <w:r>
        <w:t xml:space="preserve"> </w:t>
      </w:r>
      <w:r w:rsidR="00CB3C31">
        <w:t xml:space="preserve">artefatos que </w:t>
      </w:r>
      <w:r>
        <w:t>est</w:t>
      </w:r>
      <w:r w:rsidR="00CB3C31">
        <w:t>ão</w:t>
      </w:r>
      <w:r>
        <w:t xml:space="preserve"> sendo descrito</w:t>
      </w:r>
      <w:r w:rsidR="00CB3C31">
        <w:t>s</w:t>
      </w:r>
      <w:r>
        <w:t>. Este esquema é denominado perfil (</w:t>
      </w:r>
      <w:r>
        <w:rPr>
          <w:i/>
        </w:rPr>
        <w:t>p</w:t>
      </w:r>
      <w:r w:rsidRPr="00944C60">
        <w:rPr>
          <w:i/>
        </w:rPr>
        <w:t>rofile</w:t>
      </w:r>
      <w:r>
        <w:t>).</w:t>
      </w:r>
      <w:r w:rsidR="00AA35F7">
        <w:t xml:space="preserve"> </w:t>
      </w:r>
      <w:r>
        <w:t>O RAS define três perfis básicos derivados da própria especificação. Neste documento estaremos preocupados apenas com o mais genérico deles, chamado de Perfil Padrão (</w:t>
      </w:r>
      <w:r w:rsidRPr="00944C60">
        <w:rPr>
          <w:i/>
        </w:rPr>
        <w:t>Default Profile</w:t>
      </w:r>
      <w:r>
        <w:t>).</w:t>
      </w:r>
    </w:p>
    <w:p w:rsidR="00FB4758" w:rsidRDefault="00742528" w:rsidP="00CB3C31">
      <w:r>
        <w:t xml:space="preserve">O perfil padrão define um elemento principal chamado </w:t>
      </w:r>
      <w:r w:rsidR="00EE0C36" w:rsidRPr="00EE0C36">
        <w:rPr>
          <w:i/>
        </w:rPr>
        <w:t>a</w:t>
      </w:r>
      <w:r w:rsidRPr="00EE0C36">
        <w:rPr>
          <w:i/>
        </w:rPr>
        <w:t>sset</w:t>
      </w:r>
      <w:r w:rsidR="00EE0C36">
        <w:t xml:space="preserve">, que descreve o artefato RAS. O elemento </w:t>
      </w:r>
      <w:r w:rsidR="00EE0C36" w:rsidRPr="00EE0C36">
        <w:rPr>
          <w:i/>
        </w:rPr>
        <w:t>asset</w:t>
      </w:r>
      <w:r w:rsidR="00EE0C36">
        <w:t xml:space="preserve"> contém outros elementos, em ordem, profile, description, classification, usage, solution e um ou mais elementos </w:t>
      </w:r>
      <w:r w:rsidR="00EE0C36" w:rsidRPr="00FB4758">
        <w:rPr>
          <w:i/>
        </w:rPr>
        <w:t>related-asset</w:t>
      </w:r>
      <w:r w:rsidR="00EE0C36">
        <w:t xml:space="preserve">. Destes elementos, apenas </w:t>
      </w:r>
      <w:r w:rsidR="00EE0C36" w:rsidRPr="00C70DFA">
        <w:rPr>
          <w:i/>
        </w:rPr>
        <w:t>description</w:t>
      </w:r>
      <w:r w:rsidR="00EE0C36">
        <w:t xml:space="preserve"> e </w:t>
      </w:r>
      <w:r w:rsidR="00EE0C36" w:rsidRPr="00C70DFA">
        <w:rPr>
          <w:i/>
        </w:rPr>
        <w:t>classification</w:t>
      </w:r>
      <w:r w:rsidR="00EE0C36">
        <w:t xml:space="preserve"> serão utilizados neste trabalho. </w:t>
      </w:r>
      <w:r w:rsidR="00FB4758">
        <w:t>O primeiro trata de uma descrição mais textual e completa sobre o</w:t>
      </w:r>
      <w:r w:rsidR="00FB4758">
        <w:rPr>
          <w:i/>
        </w:rPr>
        <w:t xml:space="preserve"> </w:t>
      </w:r>
      <w:r w:rsidR="00FB4758">
        <w:t xml:space="preserve">ativo em questão. Já o segundo estabelece elementos para classificação do </w:t>
      </w:r>
      <w:r w:rsidR="00FB4758">
        <w:rPr>
          <w:i/>
        </w:rPr>
        <w:t>asset</w:t>
      </w:r>
      <w:r w:rsidR="00FB4758">
        <w:t>, como descritores e informações sobre o contexto</w:t>
      </w:r>
      <w:r w:rsidR="00AE4E27">
        <w:t xml:space="preserve"> onde o </w:t>
      </w:r>
      <w:r w:rsidR="00AE4E27">
        <w:rPr>
          <w:i/>
        </w:rPr>
        <w:t>asset</w:t>
      </w:r>
      <w:r w:rsidR="00AE4E27">
        <w:t xml:space="preserve"> está inserido</w:t>
      </w:r>
      <w:r w:rsidR="00F55835">
        <w:t>.</w:t>
      </w:r>
    </w:p>
    <w:p w:rsidR="00ED188C" w:rsidRDefault="007A687D" w:rsidP="00CB3C31">
      <w:r>
        <w:t xml:space="preserve">O </w:t>
      </w:r>
      <w:r w:rsidR="0000382C">
        <w:t xml:space="preserve">elemento </w:t>
      </w:r>
      <w:r w:rsidRPr="0000382C">
        <w:rPr>
          <w:i/>
        </w:rPr>
        <w:t>context</w:t>
      </w:r>
      <w:r>
        <w:t xml:space="preserve"> do elemento </w:t>
      </w:r>
      <w:r>
        <w:rPr>
          <w:i/>
        </w:rPr>
        <w:t>classification</w:t>
      </w:r>
      <w:r>
        <w:t xml:space="preserve"> pode nos dar informações importantes sobre o ativo em questão. A estrutura deste elemento é mostrada na </w:t>
      </w:r>
      <w:r w:rsidR="00080E24">
        <w:fldChar w:fldCharType="begin"/>
      </w:r>
      <w:r w:rsidR="00325B1B">
        <w:instrText xml:space="preserve"> REF _Ref229458838 \h </w:instrText>
      </w:r>
      <w:r w:rsidR="00080E24"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3</w:t>
      </w:r>
      <w:r w:rsidR="00080E24">
        <w:fldChar w:fldCharType="end"/>
      </w:r>
      <w:r>
        <w:t>.</w:t>
      </w:r>
    </w:p>
    <w:p w:rsidR="007A687D" w:rsidRDefault="00913BCE" w:rsidP="006F45E9">
      <w:pPr>
        <w:pStyle w:val="CentralizadoSemRecuo"/>
      </w:pPr>
      <w:r>
        <w:rPr>
          <w:noProof/>
        </w:rPr>
        <w:drawing>
          <wp:inline distT="0" distB="0" distL="0" distR="0">
            <wp:extent cx="5391150" cy="4248150"/>
            <wp:effectExtent l="19050" t="0" r="0" b="0"/>
            <wp:docPr id="7" name="Imagem 7" descr="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xt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D" w:rsidRDefault="007A687D" w:rsidP="007A687D">
      <w:pPr>
        <w:pStyle w:val="Figuras"/>
      </w:pPr>
      <w:bookmarkStart w:id="183" w:name="_Ref229458838"/>
      <w:r>
        <w:t xml:space="preserve">Figura </w:t>
      </w:r>
      <w:ins w:id="184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185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186" w:author="Felipe Roos" w:date="2009-05-25T12:13:00Z">
        <w:r w:rsidR="00DA540F">
          <w:rPr>
            <w:noProof/>
          </w:rPr>
          <w:t>3</w:t>
        </w:r>
        <w:r w:rsidR="00080E24">
          <w:fldChar w:fldCharType="end"/>
        </w:r>
      </w:ins>
      <w:del w:id="187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4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3</w:delText>
        </w:r>
        <w:r w:rsidR="00080E24" w:rsidDel="00DA540F">
          <w:fldChar w:fldCharType="end"/>
        </w:r>
      </w:del>
      <w:bookmarkEnd w:id="183"/>
      <w:r>
        <w:t xml:space="preserve">: elemento </w:t>
      </w:r>
      <w:r>
        <w:rPr>
          <w:i/>
        </w:rPr>
        <w:t>context</w:t>
      </w:r>
      <w:r>
        <w:t xml:space="preserve"> de </w:t>
      </w:r>
      <w:r w:rsidR="0000382C">
        <w:t>/asset/</w:t>
      </w:r>
      <w:r>
        <w:rPr>
          <w:i/>
        </w:rPr>
        <w:t>classification</w:t>
      </w:r>
      <w:r>
        <w:t>.</w:t>
      </w:r>
    </w:p>
    <w:p w:rsidR="007A687D" w:rsidRPr="007A687D" w:rsidRDefault="0000382C" w:rsidP="007A687D">
      <w:r>
        <w:t xml:space="preserve">A função deste elemento é localizar o ativo junto a um ou mais contextos de uso. Um contexto pode conter informações sobre sob quais circunstâncias o ativo foi criado, qual a tecnologia utilizada, etc. Este elemento </w:t>
      </w:r>
      <w:r w:rsidR="007A687D">
        <w:t xml:space="preserve">possui dois outros elementos que podem ser úteis no caso de pesquisa. São eles o </w:t>
      </w:r>
      <w:r w:rsidR="007A687D">
        <w:rPr>
          <w:i/>
        </w:rPr>
        <w:t>description</w:t>
      </w:r>
      <w:r>
        <w:t xml:space="preserve"> (logo abaixo do elemento </w:t>
      </w:r>
      <w:r>
        <w:rPr>
          <w:i/>
        </w:rPr>
        <w:t>context</w:t>
      </w:r>
      <w:r>
        <w:t>)</w:t>
      </w:r>
      <w:r w:rsidR="007A687D">
        <w:t xml:space="preserve"> e o </w:t>
      </w:r>
      <w:r w:rsidR="007A687D">
        <w:rPr>
          <w:i/>
        </w:rPr>
        <w:t>descriptor.</w:t>
      </w:r>
      <w:r w:rsidR="007A687D" w:rsidRPr="007A687D">
        <w:t xml:space="preserve"> </w:t>
      </w:r>
      <w:r w:rsidR="007A687D">
        <w:t xml:space="preserve">Estes são os elementos nos quais estaremos interessados em indexar, já que fornecem informações muito relevantes </w:t>
      </w:r>
      <w:r>
        <w:t>relativas ao ativo</w:t>
      </w:r>
      <w:r w:rsidR="007A687D">
        <w:t>.</w:t>
      </w:r>
    </w:p>
    <w:p w:rsidR="00CB3C31" w:rsidRDefault="00342714" w:rsidP="00CB3C31">
      <w:r>
        <w:lastRenderedPageBreak/>
        <w:t xml:space="preserve">Alguns </w:t>
      </w:r>
      <w:r w:rsidR="00EE0C36">
        <w:t>atributos do elemento</w:t>
      </w:r>
      <w:r w:rsidR="00F55835">
        <w:t xml:space="preserve"> raiz</w:t>
      </w:r>
      <w:r w:rsidR="00EE0C36">
        <w:t xml:space="preserve"> </w:t>
      </w:r>
      <w:r w:rsidR="00EE0C36">
        <w:rPr>
          <w:i/>
        </w:rPr>
        <w:t xml:space="preserve">asset </w:t>
      </w:r>
      <w:r w:rsidR="00EE0C36">
        <w:t xml:space="preserve">são </w:t>
      </w:r>
      <w:r w:rsidR="00CB3C31">
        <w:t xml:space="preserve">especialmente </w:t>
      </w:r>
      <w:r>
        <w:t xml:space="preserve">importantes pra nós. Estes elementos são: </w:t>
      </w:r>
      <w:r w:rsidR="00CB3C31" w:rsidRPr="00CB3C31">
        <w:rPr>
          <w:i/>
        </w:rPr>
        <w:t>name</w:t>
      </w:r>
      <w:r w:rsidR="00CB3C31">
        <w:t xml:space="preserve">, </w:t>
      </w:r>
      <w:r w:rsidRPr="00342714">
        <w:rPr>
          <w:i/>
        </w:rPr>
        <w:t>id</w:t>
      </w:r>
      <w:r>
        <w:t xml:space="preserve">, </w:t>
      </w:r>
      <w:r w:rsidRPr="00342714">
        <w:rPr>
          <w:i/>
        </w:rPr>
        <w:t>version</w:t>
      </w:r>
      <w:r>
        <w:t xml:space="preserve"> e </w:t>
      </w:r>
      <w:r w:rsidR="00742528">
        <w:rPr>
          <w:i/>
        </w:rPr>
        <w:t>short-description</w:t>
      </w:r>
      <w:r>
        <w:t>.</w:t>
      </w:r>
      <w:r w:rsidR="00CB3C31">
        <w:t xml:space="preserve"> A função destes elementos no documento se dá como segue: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name</w:t>
      </w:r>
      <w:r>
        <w:t>:</w:t>
      </w:r>
      <w:r w:rsidR="00FB4758">
        <w:t xml:space="preserve"> identif</w:t>
      </w:r>
      <w:r w:rsidR="00A06927">
        <w:t>ica o ativo em poucas palavras de interesse para consumo humano.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id</w:t>
      </w:r>
      <w:r>
        <w:t>:</w:t>
      </w:r>
      <w:r w:rsidR="00A06927">
        <w:t xml:space="preserve"> contém um identificador único global a ser usado por ferramentas para distinguir ativos entre si.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version</w:t>
      </w:r>
      <w:r>
        <w:t>:</w:t>
      </w:r>
      <w:r w:rsidR="00A06927">
        <w:t xml:space="preserve"> usado para comparar dois ativos com o mesmo </w:t>
      </w:r>
      <w:r w:rsidR="00A06927">
        <w:rPr>
          <w:i/>
        </w:rPr>
        <w:t>id</w:t>
      </w:r>
      <w:r w:rsidR="00A06927">
        <w:t>.</w:t>
      </w:r>
    </w:p>
    <w:p w:rsidR="00CB3C31" w:rsidRDefault="00742528" w:rsidP="00CB3C31">
      <w:pPr>
        <w:numPr>
          <w:ilvl w:val="0"/>
          <w:numId w:val="20"/>
        </w:numPr>
      </w:pPr>
      <w:r>
        <w:rPr>
          <w:i/>
        </w:rPr>
        <w:t>short-description</w:t>
      </w:r>
      <w:r w:rsidR="00CB3C31">
        <w:t>:</w:t>
      </w:r>
      <w:r w:rsidR="00AE4E27">
        <w:t xml:space="preserve"> uma descrição de aproximadamente uma linha sobre o ativo em questão, para visualização humana.</w:t>
      </w:r>
    </w:p>
    <w:p w:rsidR="0000382C" w:rsidRDefault="0000382C" w:rsidP="0000382C">
      <w:r>
        <w:t>Todos estes elementos possuem informações relevantes para o caso de pesquisa de ativos e, portanto, devem ter seu conteúdo indexado.</w:t>
      </w:r>
    </w:p>
    <w:p w:rsidR="00555F64" w:rsidRDefault="004A3D2F" w:rsidP="007F1DC1">
      <w:pPr>
        <w:pStyle w:val="Ttulo2"/>
      </w:pPr>
      <w:bookmarkStart w:id="188" w:name="_Toc230582511"/>
      <w:r>
        <w:t>Suporte do formato RAS no Archiva</w:t>
      </w:r>
      <w:bookmarkEnd w:id="188"/>
    </w:p>
    <w:p w:rsidR="00492933" w:rsidRDefault="00097A29" w:rsidP="00097A29">
      <w:r>
        <w:t>O passo princi</w:t>
      </w:r>
      <w:r w:rsidR="0000382C">
        <w:t>p</w:t>
      </w:r>
      <w:r>
        <w:t xml:space="preserve">al no caminho à compatibilidade com </w:t>
      </w:r>
      <w:r w:rsidR="00AA35F7">
        <w:t xml:space="preserve">a </w:t>
      </w:r>
      <w:r>
        <w:t xml:space="preserve">RAS é o suporte </w:t>
      </w:r>
      <w:r w:rsidR="00AA35F7">
        <w:t xml:space="preserve">do </w:t>
      </w:r>
      <w:r>
        <w:t xml:space="preserve">tipo de arquivo </w:t>
      </w:r>
      <w:r w:rsidR="00AA35F7">
        <w:t xml:space="preserve">nela especificado </w:t>
      </w:r>
      <w:r>
        <w:t xml:space="preserve">em um repositório de reuso. Para tanto, optamos por </w:t>
      </w:r>
      <w:r w:rsidR="00BA7E6E">
        <w:t xml:space="preserve">usar </w:t>
      </w:r>
      <w:r>
        <w:t xml:space="preserve">um </w:t>
      </w:r>
      <w:r w:rsidR="009C5802">
        <w:t xml:space="preserve">gerenciador de </w:t>
      </w:r>
      <w:r>
        <w:t xml:space="preserve">repositório já existente, chamado Archiva, pois a ferramenta permite </w:t>
      </w:r>
      <w:r w:rsidR="0000382C">
        <w:t>certo</w:t>
      </w:r>
      <w:r w:rsidR="00AA35F7">
        <w:t xml:space="preserve"> grau </w:t>
      </w:r>
      <w:r>
        <w:t xml:space="preserve">de </w:t>
      </w:r>
      <w:r w:rsidR="00BA7E6E">
        <w:t>extensibilidade</w:t>
      </w:r>
      <w:r>
        <w:t xml:space="preserve">. </w:t>
      </w:r>
      <w:r w:rsidR="00492933">
        <w:t xml:space="preserve">Ainda que não </w:t>
      </w:r>
      <w:r>
        <w:t xml:space="preserve">presente no </w:t>
      </w:r>
      <w:r w:rsidR="00492933">
        <w:t xml:space="preserve">RAS, </w:t>
      </w:r>
      <w:r>
        <w:t xml:space="preserve">modificações visuais </w:t>
      </w:r>
      <w:r w:rsidR="00492933">
        <w:t xml:space="preserve">também </w:t>
      </w:r>
      <w:r>
        <w:t xml:space="preserve">serão necessárias </w:t>
      </w:r>
      <w:r w:rsidR="00AA35F7">
        <w:t xml:space="preserve">nesta </w:t>
      </w:r>
      <w:r>
        <w:t xml:space="preserve">ferramenta de modo </w:t>
      </w:r>
      <w:r w:rsidR="00492933">
        <w:t xml:space="preserve">que as informações do arquivo </w:t>
      </w:r>
      <w:r w:rsidR="00492933" w:rsidRPr="00492933">
        <w:rPr>
          <w:i/>
        </w:rPr>
        <w:t>.ras</w:t>
      </w:r>
      <w:r w:rsidR="00492933">
        <w:t xml:space="preserve"> sejam </w:t>
      </w:r>
      <w:r w:rsidR="002A405C">
        <w:t xml:space="preserve">introduzidas e </w:t>
      </w:r>
      <w:r w:rsidR="00492933">
        <w:t xml:space="preserve">apresentadas de maneira desejável </w:t>
      </w:r>
      <w:r w:rsidR="00AA35F7">
        <w:t xml:space="preserve">através da </w:t>
      </w:r>
      <w:r w:rsidR="00222F36">
        <w:t>interface com o usuário</w:t>
      </w:r>
      <w:r w:rsidR="00492933">
        <w:t>. Além disso, a especificação RAS sugere que um repositório compatível deve suportar URLs particulares de pesquisa.</w:t>
      </w:r>
    </w:p>
    <w:p w:rsidR="009C5802" w:rsidRDefault="009C5802" w:rsidP="00097A29">
      <w:ins w:id="189" w:author="Felipe Roos" w:date="2009-05-03T17:27:00Z">
        <w:r>
          <w:t xml:space="preserve">Nos próximos tópicos descreveremos alguns conceitos importantes para compreensão </w:t>
        </w:r>
      </w:ins>
      <w:ins w:id="190" w:author="Felipe Roos" w:date="2009-05-03T17:35:00Z">
        <w:r w:rsidR="00B6401B">
          <w:t>d</w:t>
        </w:r>
      </w:ins>
      <w:ins w:id="191" w:author="Felipe Roos" w:date="2009-05-03T17:27:00Z">
        <w:r>
          <w:t>as decisões de projeto feitas e como se deu o design da solução de suporte ao formato RAS na ferramenta Archiva.</w:t>
        </w:r>
      </w:ins>
      <w:ins w:id="192" w:author="Felipe Roos" w:date="2009-05-03T17:30:00Z">
        <w:r w:rsidR="00030639">
          <w:t xml:space="preserve"> Primeiramente, </w:t>
        </w:r>
      </w:ins>
      <w:ins w:id="193" w:author="Felipe Roos" w:date="2009-05-03T17:35:00Z">
        <w:r w:rsidR="00B6401B">
          <w:t>apresentamos</w:t>
        </w:r>
      </w:ins>
      <w:ins w:id="194" w:author="Felipe Roos" w:date="2009-05-03T17:30:00Z">
        <w:r w:rsidR="00030639">
          <w:t xml:space="preserve"> a forma como o Archiva permite que desenvolvedores promovam suporte a tipos de arquivos diferentes. Em seguida, </w:t>
        </w:r>
      </w:ins>
      <w:ins w:id="195" w:author="Felipe Roos" w:date="2009-05-03T17:32:00Z">
        <w:r w:rsidR="00030639">
          <w:t xml:space="preserve">a fonte de informação da base de dados do Archiva </w:t>
        </w:r>
      </w:ins>
      <w:ins w:id="196" w:author="Felipe Roos" w:date="2009-05-03T17:35:00Z">
        <w:r w:rsidR="00494778">
          <w:t xml:space="preserve">é </w:t>
        </w:r>
      </w:ins>
      <w:ins w:id="197" w:author="Felipe Roos" w:date="2009-05-03T17:33:00Z">
        <w:r w:rsidR="00030639">
          <w:t xml:space="preserve">descrita brevemente. </w:t>
        </w:r>
      </w:ins>
      <w:ins w:id="198" w:author="Felipe Roos" w:date="2009-05-03T17:34:00Z">
        <w:r w:rsidR="00030639">
          <w:t>Dando continuidade, mostramos algumas características do Archiva que nos ajudam a resolver o problema proposto e, finalmente, apresentamos a nossa solu</w:t>
        </w:r>
      </w:ins>
      <w:ins w:id="199" w:author="Felipe Roos" w:date="2009-05-03T17:35:00Z">
        <w:r w:rsidR="00030639">
          <w:t>ção ao problema proposto.</w:t>
        </w:r>
      </w:ins>
    </w:p>
    <w:p w:rsidR="00A85640" w:rsidRDefault="00A85640" w:rsidP="00A85640">
      <w:pPr>
        <w:pStyle w:val="Ttulo3"/>
      </w:pPr>
      <w:bookmarkStart w:id="200" w:name="_Toc230582512"/>
      <w:r>
        <w:t>Consumidores Archiva</w:t>
      </w:r>
      <w:bookmarkEnd w:id="200"/>
      <w:r>
        <w:t xml:space="preserve"> </w:t>
      </w:r>
    </w:p>
    <w:p w:rsidR="00BA7E6E" w:rsidRDefault="00097A29" w:rsidP="00097A29">
      <w:r>
        <w:t xml:space="preserve">O </w:t>
      </w:r>
      <w:r w:rsidR="009C5802">
        <w:t xml:space="preserve">gerenciador </w:t>
      </w:r>
      <w:r>
        <w:t xml:space="preserve">Archiva possui uma estrutura preparada para extensão através de uma API para desenvolvimento de </w:t>
      </w:r>
      <w:r w:rsidRPr="00BA7E6E">
        <w:rPr>
          <w:i/>
        </w:rPr>
        <w:t>plugins</w:t>
      </w:r>
      <w:r>
        <w:t xml:space="preserve"> de suporte a tipos desconhecidos de arquivos. Estes </w:t>
      </w:r>
      <w:r w:rsidRPr="00492933">
        <w:rPr>
          <w:i/>
        </w:rPr>
        <w:t>plugins</w:t>
      </w:r>
      <w:r>
        <w:t xml:space="preserve"> são chamados </w:t>
      </w:r>
      <w:r w:rsidR="00966DE3">
        <w:t>C</w:t>
      </w:r>
      <w:r>
        <w:t>onsumidores (</w:t>
      </w:r>
      <w:r w:rsidR="00966DE3">
        <w:rPr>
          <w:i/>
        </w:rPr>
        <w:t>C</w:t>
      </w:r>
      <w:r>
        <w:rPr>
          <w:i/>
        </w:rPr>
        <w:t>onsumers</w:t>
      </w:r>
      <w:r>
        <w:t xml:space="preserve">). </w:t>
      </w:r>
      <w:r w:rsidR="00BA7E6E">
        <w:t xml:space="preserve">Consumidores são components que consomem ou processam um artefato. </w:t>
      </w:r>
      <w:r>
        <w:t xml:space="preserve">Os consumidores podem ser de dois tipos: </w:t>
      </w:r>
      <w:r w:rsidR="00966DE3">
        <w:t>C</w:t>
      </w:r>
      <w:r>
        <w:t xml:space="preserve">onsumidores de </w:t>
      </w:r>
      <w:r w:rsidR="00966DE3">
        <w:t>C</w:t>
      </w:r>
      <w:r w:rsidR="00177031">
        <w:t xml:space="preserve">onteúdo de </w:t>
      </w:r>
      <w:r w:rsidR="00966DE3">
        <w:t>R</w:t>
      </w:r>
      <w:r>
        <w:t>epositório (</w:t>
      </w:r>
      <w:r w:rsidR="00966DE3">
        <w:rPr>
          <w:i/>
        </w:rPr>
        <w:t>R</w:t>
      </w:r>
      <w:r w:rsidRPr="00097A29">
        <w:rPr>
          <w:i/>
        </w:rPr>
        <w:t xml:space="preserve">epository </w:t>
      </w:r>
      <w:r w:rsidR="00966DE3">
        <w:rPr>
          <w:i/>
        </w:rPr>
        <w:t>C</w:t>
      </w:r>
      <w:r w:rsidR="00177031">
        <w:rPr>
          <w:i/>
        </w:rPr>
        <w:t xml:space="preserve">ontent </w:t>
      </w:r>
      <w:r w:rsidR="00966DE3">
        <w:rPr>
          <w:i/>
        </w:rPr>
        <w:t>C</w:t>
      </w:r>
      <w:r w:rsidRPr="00097A29">
        <w:rPr>
          <w:i/>
        </w:rPr>
        <w:t>onsumers</w:t>
      </w:r>
      <w:r>
        <w:t xml:space="preserve">) e </w:t>
      </w:r>
      <w:r w:rsidR="00966DE3">
        <w:t>C</w:t>
      </w:r>
      <w:r>
        <w:t xml:space="preserve">onsumidores de </w:t>
      </w:r>
      <w:r w:rsidR="00966DE3">
        <w:t>B</w:t>
      </w:r>
      <w:r>
        <w:t xml:space="preserve">ase de </w:t>
      </w:r>
      <w:r w:rsidR="00966DE3">
        <w:t>D</w:t>
      </w:r>
      <w:r>
        <w:t>ados (</w:t>
      </w:r>
      <w:r w:rsidR="00F706D0">
        <w:rPr>
          <w:i/>
        </w:rPr>
        <w:t>D</w:t>
      </w:r>
      <w:r w:rsidRPr="00097A29">
        <w:rPr>
          <w:i/>
        </w:rPr>
        <w:t xml:space="preserve">atabase </w:t>
      </w:r>
      <w:r w:rsidR="00F706D0">
        <w:rPr>
          <w:i/>
        </w:rPr>
        <w:t>C</w:t>
      </w:r>
      <w:r w:rsidRPr="00097A29">
        <w:rPr>
          <w:i/>
        </w:rPr>
        <w:t>onsumers</w:t>
      </w:r>
      <w:r>
        <w:t xml:space="preserve">). </w:t>
      </w:r>
    </w:p>
    <w:p w:rsidR="00BA7E6E" w:rsidRDefault="00177031" w:rsidP="00097A29">
      <w:r>
        <w:t xml:space="preserve">Os primeiros são responsáveis por processar artefatos durante o </w:t>
      </w:r>
      <w:r w:rsidRPr="00BA7E6E">
        <w:rPr>
          <w:i/>
          <w:highlight w:val="yellow"/>
        </w:rPr>
        <w:t>scanning</w:t>
      </w:r>
      <w:r>
        <w:t xml:space="preserve"> do repositório. </w:t>
      </w:r>
      <w:r w:rsidR="00BA7E6E">
        <w:t xml:space="preserve">Neste caso, para </w:t>
      </w:r>
      <w:r>
        <w:t xml:space="preserve">cada artefato encontrado no repositório, cada consumidor </w:t>
      </w:r>
      <w:r w:rsidR="00BA7E6E">
        <w:t xml:space="preserve">disponível </w:t>
      </w:r>
      <w:r>
        <w:t>o processa.</w:t>
      </w:r>
    </w:p>
    <w:p w:rsidR="00097A29" w:rsidRDefault="00BA7E6E" w:rsidP="00097A29">
      <w:pPr>
        <w:rPr>
          <w:ins w:id="201" w:author="Felipe Roos" w:date="2009-05-07T11:09:00Z"/>
        </w:rPr>
      </w:pPr>
      <w:r>
        <w:t xml:space="preserve">Analogamente, </w:t>
      </w:r>
      <w:r w:rsidR="004754BA">
        <w:t>o segundo tipo consome ou processa</w:t>
      </w:r>
      <w:r>
        <w:t xml:space="preserve"> artefatos durante o </w:t>
      </w:r>
      <w:r w:rsidRPr="00BA7E6E">
        <w:rPr>
          <w:i/>
          <w:highlight w:val="yellow"/>
        </w:rPr>
        <w:t>scanning</w:t>
      </w:r>
      <w:r>
        <w:t xml:space="preserve"> da base de dados. </w:t>
      </w:r>
      <w:r w:rsidR="004754BA">
        <w:t xml:space="preserve">É </w:t>
      </w:r>
      <w:r>
        <w:t xml:space="preserve">divido também em dois grupos. O primeiro, chamado de consumidores de artefatos </w:t>
      </w:r>
      <w:r w:rsidR="004E198C">
        <w:t>não-</w:t>
      </w:r>
      <w:r>
        <w:t>processados (</w:t>
      </w:r>
      <w:r>
        <w:rPr>
          <w:i/>
        </w:rPr>
        <w:t>U</w:t>
      </w:r>
      <w:r w:rsidRPr="00BA7E6E">
        <w:rPr>
          <w:i/>
        </w:rPr>
        <w:t xml:space="preserve">nprocessed </w:t>
      </w:r>
      <w:r>
        <w:rPr>
          <w:i/>
        </w:rPr>
        <w:t>A</w:t>
      </w:r>
      <w:r w:rsidRPr="00BA7E6E">
        <w:rPr>
          <w:i/>
        </w:rPr>
        <w:t xml:space="preserve">rtifact </w:t>
      </w:r>
      <w:r>
        <w:rPr>
          <w:i/>
        </w:rPr>
        <w:t>C</w:t>
      </w:r>
      <w:r w:rsidRPr="00BA7E6E">
        <w:rPr>
          <w:i/>
        </w:rPr>
        <w:t>onsumers</w:t>
      </w:r>
      <w:r>
        <w:t>)</w:t>
      </w:r>
      <w:r w:rsidR="004754BA">
        <w:t>,</w:t>
      </w:r>
      <w:r>
        <w:t xml:space="preserve"> </w:t>
      </w:r>
      <w:r w:rsidR="004754BA">
        <w:t xml:space="preserve">é </w:t>
      </w:r>
      <w:r>
        <w:t>responsáve</w:t>
      </w:r>
      <w:r w:rsidR="004754BA">
        <w:t>l</w:t>
      </w:r>
      <w:r>
        <w:t xml:space="preserve"> por aqueles artefatos já indexados que não foram processados ainda, de modo que os </w:t>
      </w:r>
      <w:r>
        <w:lastRenderedPageBreak/>
        <w:t>detalhes sobre aquele artefato não foram processados e salvos na base de dados. O segundo grupo é responsável por limpar a base de dados (de referências mortas, por exemplo), e são chamados de consumidores limpadores de artefatos (</w:t>
      </w:r>
      <w:r w:rsidRPr="00BA7E6E">
        <w:rPr>
          <w:i/>
        </w:rPr>
        <w:t>Artifact Cleanup Consumers</w:t>
      </w:r>
      <w:r>
        <w:t>).</w:t>
      </w:r>
      <w:ins w:id="202" w:author="Felipe Roos" w:date="2009-04-20T15:43:00Z">
        <w:r w:rsidR="003E393B">
          <w:t xml:space="preserve"> [</w:t>
        </w:r>
        <w:r w:rsidR="003E393B" w:rsidRPr="003E393B">
          <w:t>http://archiva.apache.org/docs/1.1.3/adminguide/consumers.html</w:t>
        </w:r>
        <w:r w:rsidR="003E393B">
          <w:t>]</w:t>
        </w:r>
      </w:ins>
    </w:p>
    <w:p w:rsidR="00334146" w:rsidRDefault="00334146" w:rsidP="00097A29">
      <w:pPr>
        <w:rPr>
          <w:ins w:id="203" w:author="Felipe Roos" w:date="2009-04-20T15:31:00Z"/>
        </w:rPr>
      </w:pPr>
      <w:ins w:id="204" w:author="Felipe Roos" w:date="2009-05-07T11:09:00Z">
        <w:r>
          <w:t xml:space="preserve">Os consumidores </w:t>
        </w:r>
      </w:ins>
      <w:ins w:id="205" w:author="Felipe Roos" w:date="2009-05-07T11:10:00Z">
        <w:r w:rsidR="00827685">
          <w:t>serão de suma importância para nós pois será através deles que conseguiremos suportar um novo formato de arquivo dentro do repositório.</w:t>
        </w:r>
      </w:ins>
    </w:p>
    <w:p w:rsidR="006D7C71" w:rsidRDefault="006D7C71" w:rsidP="006D7C71">
      <w:pPr>
        <w:pStyle w:val="Ttulo3"/>
        <w:rPr>
          <w:ins w:id="206" w:author="Felipe Roos" w:date="2009-04-20T15:31:00Z"/>
        </w:rPr>
      </w:pPr>
      <w:bookmarkStart w:id="207" w:name="_Toc230582513"/>
      <w:ins w:id="208" w:author="Felipe Roos" w:date="2009-04-20T15:31:00Z">
        <w:r>
          <w:t>O Arquivo POM</w:t>
        </w:r>
        <w:bookmarkEnd w:id="207"/>
      </w:ins>
    </w:p>
    <w:p w:rsidR="006D7C71" w:rsidRDefault="006D7C71" w:rsidP="006D7C71">
      <w:pPr>
        <w:rPr>
          <w:ins w:id="209" w:author="Felipe Roos" w:date="2009-04-20T15:35:00Z"/>
        </w:rPr>
      </w:pPr>
      <w:ins w:id="210" w:author="Felipe Roos" w:date="2009-04-20T15:31:00Z">
        <w:r>
          <w:t xml:space="preserve">O arquivo POM – </w:t>
        </w:r>
      </w:ins>
      <w:ins w:id="211" w:author="Felipe Roos" w:date="2009-04-22T09:51:00Z">
        <w:r w:rsidR="00B93C98" w:rsidRPr="00B93C98">
          <w:rPr>
            <w:i/>
          </w:rPr>
          <w:t>*.pom</w:t>
        </w:r>
      </w:ins>
      <w:ins w:id="212" w:author="Felipe Roos" w:date="2009-04-20T15:31:00Z">
        <w:r>
          <w:t xml:space="preserve"> – é um </w:t>
        </w:r>
      </w:ins>
      <w:ins w:id="213" w:author="Felipe Roos" w:date="2009-04-20T20:48:00Z">
        <w:r w:rsidR="00E37C9D">
          <w:t xml:space="preserve">elemento </w:t>
        </w:r>
      </w:ins>
      <w:ins w:id="214" w:author="Felipe Roos" w:date="2009-04-20T15:31:00Z">
        <w:r>
          <w:t xml:space="preserve">importante </w:t>
        </w:r>
      </w:ins>
      <w:ins w:id="215" w:author="Felipe Roos" w:date="2009-04-20T15:32:00Z">
        <w:r>
          <w:t xml:space="preserve">na representação dos dados do repositório </w:t>
        </w:r>
      </w:ins>
      <w:ins w:id="216" w:author="Felipe Roos" w:date="2009-04-20T20:48:00Z">
        <w:r w:rsidR="00E37C9D">
          <w:t xml:space="preserve">Maven </w:t>
        </w:r>
      </w:ins>
      <w:ins w:id="217" w:author="Felipe Roos" w:date="2009-04-20T15:32:00Z">
        <w:r>
          <w:t xml:space="preserve">pelo Archiva. </w:t>
        </w:r>
      </w:ins>
      <w:ins w:id="218" w:author="Felipe Roos" w:date="2009-04-22T09:51:00Z">
        <w:r w:rsidR="00B93C98">
          <w:t>Apesar disso, n</w:t>
        </w:r>
      </w:ins>
      <w:ins w:id="219" w:author="Felipe Roos" w:date="2009-04-20T20:54:00Z">
        <w:r w:rsidR="00E37C9D">
          <w:t xml:space="preserve">este tópico não apresentaremos a estrutura do arquivo POM por </w:t>
        </w:r>
      </w:ins>
      <w:ins w:id="220" w:author="Felipe Roos" w:date="2009-04-20T20:55:00Z">
        <w:r w:rsidR="00E37C9D">
          <w:t xml:space="preserve">não ser do objetivo deste trabalho. Estaremos interessados apenas nas informações </w:t>
        </w:r>
      </w:ins>
      <w:ins w:id="221" w:author="Felipe Roos" w:date="2009-04-20T20:56:00Z">
        <w:r w:rsidR="00E37C9D">
          <w:t xml:space="preserve">relativas à formação do identificador universal do artefato. </w:t>
        </w:r>
      </w:ins>
      <w:ins w:id="222" w:author="Felipe Roos" w:date="2009-04-20T15:32:00Z">
        <w:r>
          <w:t xml:space="preserve">Originalmente, </w:t>
        </w:r>
      </w:ins>
      <w:ins w:id="223" w:author="Felipe Roos" w:date="2009-04-22T09:52:00Z">
        <w:r w:rsidR="00B93C98">
          <w:t xml:space="preserve">este arquivo </w:t>
        </w:r>
      </w:ins>
      <w:ins w:id="224" w:author="Felipe Roos" w:date="2009-04-20T15:32:00Z">
        <w:r>
          <w:t xml:space="preserve">é utilizado </w:t>
        </w:r>
      </w:ins>
      <w:ins w:id="225" w:author="Felipe Roos" w:date="2009-04-20T15:33:00Z">
        <w:r>
          <w:t xml:space="preserve">pelo repositório Maven como uma representação em XML de informações sobre </w:t>
        </w:r>
      </w:ins>
      <w:ins w:id="226" w:author="Felipe Roos" w:date="2009-04-20T20:48:00Z">
        <w:r w:rsidR="00E37C9D">
          <w:t>um</w:t>
        </w:r>
      </w:ins>
      <w:ins w:id="227" w:author="Felipe Roos" w:date="2009-04-20T15:33:00Z">
        <w:r>
          <w:t xml:space="preserve"> projeto</w:t>
        </w:r>
      </w:ins>
      <w:ins w:id="228" w:author="Felipe Roos" w:date="2009-04-20T15:34:00Z">
        <w:r>
          <w:t xml:space="preserve"> Maven</w:t>
        </w:r>
      </w:ins>
      <w:ins w:id="229" w:author="Felipe Roos" w:date="2009-04-22T10:01:00Z">
        <w:r w:rsidR="00350DDD">
          <w:t>. Seu nome é uma sigla para Modelo de Objeto de Projeto (</w:t>
        </w:r>
        <w:r w:rsidR="00350DDD" w:rsidRPr="00350DDD">
          <w:rPr>
            <w:i/>
          </w:rPr>
          <w:t>Project Object Model</w:t>
        </w:r>
        <w:r w:rsidR="00350DDD">
          <w:t>)</w:t>
        </w:r>
      </w:ins>
      <w:ins w:id="230" w:author="Felipe Roos" w:date="2009-04-20T15:34:00Z">
        <w:r>
          <w:t xml:space="preserve">. Quando nos referimos à informação de </w:t>
        </w:r>
      </w:ins>
      <w:ins w:id="231" w:author="Felipe Roos" w:date="2009-04-22T10:02:00Z">
        <w:r w:rsidR="00350DDD">
          <w:t xml:space="preserve">modelo de </w:t>
        </w:r>
      </w:ins>
      <w:ins w:id="232" w:author="Felipe Roos" w:date="2009-04-20T15:34:00Z">
        <w:r>
          <w:t xml:space="preserve">projeto, </w:t>
        </w:r>
      </w:ins>
      <w:ins w:id="233" w:author="Felipe Roos" w:date="2009-04-22T09:52:00Z">
        <w:r w:rsidR="00B93C98">
          <w:t xml:space="preserve">queremos fazer referência à </w:t>
        </w:r>
      </w:ins>
      <w:ins w:id="234" w:author="Felipe Roos" w:date="2009-04-20T15:34:00Z">
        <w:r>
          <w:t xml:space="preserve">informação </w:t>
        </w:r>
      </w:ins>
      <w:ins w:id="235" w:author="Felipe Roos" w:date="2009-04-20T20:57:00Z">
        <w:r w:rsidR="002619A1">
          <w:t xml:space="preserve">sobre o artefato </w:t>
        </w:r>
      </w:ins>
      <w:ins w:id="236" w:author="Felipe Roos" w:date="2009-04-20T20:51:00Z">
        <w:r w:rsidR="00E37C9D">
          <w:t xml:space="preserve">em </w:t>
        </w:r>
      </w:ins>
      <w:ins w:id="237" w:author="Felipe Roos" w:date="2009-04-20T15:34:00Z">
        <w:r>
          <w:t>um nível mais alto, além da mera cole</w:t>
        </w:r>
      </w:ins>
      <w:ins w:id="238" w:author="Felipe Roos" w:date="2009-04-20T15:35:00Z">
        <w:r>
          <w:t xml:space="preserve">ção de arquivos contendo código-fonte. </w:t>
        </w:r>
      </w:ins>
    </w:p>
    <w:p w:rsidR="003E393B" w:rsidRDefault="006D7C71" w:rsidP="006D7C71">
      <w:pPr>
        <w:rPr>
          <w:ins w:id="239" w:author="Felipe Roos" w:date="2009-04-20T15:43:00Z"/>
        </w:rPr>
      </w:pPr>
      <w:ins w:id="240" w:author="Felipe Roos" w:date="2009-04-20T15:35:00Z">
        <w:r>
          <w:t xml:space="preserve">Um projeto contém arquivos de configuração, assim como desenvolvedores </w:t>
        </w:r>
      </w:ins>
      <w:ins w:id="241" w:author="Felipe Roos" w:date="2009-04-20T15:36:00Z">
        <w:r>
          <w:t xml:space="preserve">envolvidos </w:t>
        </w:r>
      </w:ins>
      <w:ins w:id="242" w:author="Felipe Roos" w:date="2009-04-20T15:35:00Z">
        <w:r>
          <w:t>e suas atribuições</w:t>
        </w:r>
      </w:ins>
      <w:ins w:id="243" w:author="Felipe Roos" w:date="2009-04-20T15:36:00Z">
        <w:r>
          <w:t xml:space="preserve">, </w:t>
        </w:r>
      </w:ins>
      <w:ins w:id="244" w:author="Felipe Roos" w:date="2009-04-20T20:51:00Z">
        <w:r w:rsidR="00E37C9D">
          <w:t>um</w:t>
        </w:r>
      </w:ins>
      <w:ins w:id="245" w:author="Felipe Roos" w:date="2009-04-20T15:36:00Z">
        <w:r>
          <w:t xml:space="preserve"> sistema de rastreamento de defeitos, </w:t>
        </w:r>
      </w:ins>
      <w:ins w:id="246" w:author="Felipe Roos" w:date="2009-04-20T20:51:00Z">
        <w:r w:rsidR="00E37C9D">
          <w:t>uma</w:t>
        </w:r>
      </w:ins>
      <w:ins w:id="247" w:author="Felipe Roos" w:date="2009-04-20T15:36:00Z">
        <w:r>
          <w:t xml:space="preserve"> organização e </w:t>
        </w:r>
      </w:ins>
      <w:ins w:id="248" w:author="Felipe Roos" w:date="2009-04-20T15:40:00Z">
        <w:r>
          <w:t>licenças</w:t>
        </w:r>
      </w:ins>
      <w:ins w:id="249" w:author="Felipe Roos" w:date="2009-04-20T15:36:00Z">
        <w:r>
          <w:t>, a URL onde o projeto reside, as dependências do pro</w:t>
        </w:r>
      </w:ins>
      <w:ins w:id="250" w:author="Felipe Roos" w:date="2009-04-20T15:37:00Z">
        <w:r>
          <w:t>jeto e todas as outras pequenas peças que vêem juntas para “dar vida” ao código.</w:t>
        </w:r>
      </w:ins>
      <w:ins w:id="251" w:author="Felipe Roos" w:date="2009-04-20T15:40:00Z">
        <w:r>
          <w:t xml:space="preserve"> Neste contexto, o arquivo </w:t>
        </w:r>
      </w:ins>
      <w:ins w:id="252" w:author="Felipe Roos" w:date="2009-04-20T20:51:00Z">
        <w:r w:rsidR="00E37C9D">
          <w:t xml:space="preserve">POM </w:t>
        </w:r>
      </w:ins>
      <w:ins w:id="253" w:author="Felipe Roos" w:date="2009-04-20T15:40:00Z">
        <w:r w:rsidR="00E37C9D">
          <w:t>é um</w:t>
        </w:r>
      </w:ins>
      <w:ins w:id="254" w:author="Felipe Roos" w:date="2009-04-20T20:52:00Z">
        <w:r w:rsidR="00E37C9D">
          <w:t xml:space="preserve"> lugar </w:t>
        </w:r>
      </w:ins>
      <w:ins w:id="255" w:author="Felipe Roos" w:date="2009-04-20T20:53:00Z">
        <w:r w:rsidR="00E37C9D">
          <w:t xml:space="preserve">para colocar informações sobre </w:t>
        </w:r>
      </w:ins>
      <w:ins w:id="256" w:author="Felipe Roos" w:date="2009-04-20T15:40:00Z">
        <w:r w:rsidR="00DA1EF5">
          <w:t xml:space="preserve">todas </w:t>
        </w:r>
      </w:ins>
      <w:ins w:id="257" w:author="Felipe Roos" w:date="2009-04-20T15:41:00Z">
        <w:r w:rsidR="00DA1EF5">
          <w:t xml:space="preserve">as coisas </w:t>
        </w:r>
      </w:ins>
      <w:ins w:id="258" w:author="Felipe Roos" w:date="2009-04-20T20:53:00Z">
        <w:r w:rsidR="00E37C9D">
          <w:t xml:space="preserve">relativas </w:t>
        </w:r>
      </w:ins>
      <w:ins w:id="259" w:author="Felipe Roos" w:date="2009-04-20T15:41:00Z">
        <w:r w:rsidR="00DA1EF5">
          <w:t xml:space="preserve">ao projeto. Na verdade, em um mundo Maven, um projeto pode não conter nenhum código, </w:t>
        </w:r>
      </w:ins>
      <w:ins w:id="260" w:author="Felipe Roos" w:date="2009-04-20T20:53:00Z">
        <w:r w:rsidR="002619A1">
          <w:t>apenas</w:t>
        </w:r>
      </w:ins>
      <w:ins w:id="261" w:author="Felipe Roos" w:date="2009-04-20T15:42:00Z">
        <w:r w:rsidR="00DA1EF5">
          <w:t xml:space="preserve"> meramente um </w:t>
        </w:r>
      </w:ins>
      <w:ins w:id="262" w:author="Felipe Roos" w:date="2009-04-22T10:00:00Z">
        <w:r w:rsidR="00B93C98">
          <w:t>POM</w:t>
        </w:r>
      </w:ins>
      <w:ins w:id="263" w:author="Felipe Roos" w:date="2009-04-20T15:43:00Z">
        <w:r w:rsidR="003E393B">
          <w:t>.</w:t>
        </w:r>
      </w:ins>
    </w:p>
    <w:p w:rsidR="003E393B" w:rsidRDefault="003E393B" w:rsidP="006D7C71">
      <w:pPr>
        <w:rPr>
          <w:ins w:id="264" w:author="Felipe Roos" w:date="2009-04-20T15:51:00Z"/>
        </w:rPr>
      </w:pPr>
      <w:ins w:id="265" w:author="Felipe Roos" w:date="2009-04-20T15:48:00Z">
        <w:r w:rsidRPr="003E393B">
          <w:t xml:space="preserve">No </w:t>
        </w:r>
      </w:ins>
      <w:ins w:id="266" w:author="Felipe Roos" w:date="2009-04-22T10:21:00Z">
        <w:r w:rsidR="008439B0" w:rsidRPr="008439B0">
          <w:t>POM</w:t>
        </w:r>
      </w:ins>
      <w:ins w:id="267" w:author="Felipe Roos" w:date="2009-04-20T15:48:00Z">
        <w:r w:rsidRPr="003E393B">
          <w:t xml:space="preserve">, </w:t>
        </w:r>
        <w:r w:rsidRPr="003E393B">
          <w:rPr>
            <w:i/>
          </w:rPr>
          <w:t xml:space="preserve">groupId, artifactId </w:t>
        </w:r>
        <w:r w:rsidRPr="003E393B">
          <w:t xml:space="preserve">e </w:t>
        </w:r>
        <w:r w:rsidRPr="003E393B">
          <w:rPr>
            <w:i/>
          </w:rPr>
          <w:t>ver</w:t>
        </w:r>
        <w:r>
          <w:rPr>
            <w:i/>
          </w:rPr>
          <w:t>sion</w:t>
        </w:r>
        <w:r>
          <w:t xml:space="preserve"> são os únicos campos requeridos. </w:t>
        </w:r>
      </w:ins>
      <w:ins w:id="268" w:author="Felipe Roos" w:date="2009-04-20T15:49:00Z">
        <w:r>
          <w:t xml:space="preserve">Os três campos funcionam como um endereço e marcação temporal em apenas um. </w:t>
        </w:r>
      </w:ins>
      <w:ins w:id="269" w:author="Felipe Roos" w:date="2009-04-20T15:50:00Z">
        <w:r w:rsidR="00CD57F7">
          <w:t xml:space="preserve">Eles marcam </w:t>
        </w:r>
      </w:ins>
      <w:ins w:id="270" w:author="Felipe Roos" w:date="2009-04-20T15:51:00Z">
        <w:r w:rsidR="00CD57F7">
          <w:t>um lugar específico no repositório, atuando como um coordenador de sistemas para projetos Maven.</w:t>
        </w:r>
      </w:ins>
      <w:ins w:id="271" w:author="Felipe Roos" w:date="2009-04-20T20:54:00Z">
        <w:r w:rsidR="00E37C9D">
          <w:t xml:space="preserve"> </w:t>
        </w:r>
      </w:ins>
      <w:ins w:id="272" w:author="Felipe Roos" w:date="2009-04-20T20:58:00Z">
        <w:r w:rsidR="002619A1">
          <w:t>Abaixo descrevemos os campos que podem ser utilizados para identificar um artefato unicamnete</w:t>
        </w:r>
      </w:ins>
      <w:ins w:id="273" w:author="Felipe Roos" w:date="2009-04-20T20:59:00Z">
        <w:r w:rsidR="002619A1">
          <w:t>:</w:t>
        </w:r>
      </w:ins>
    </w:p>
    <w:p w:rsidR="00CD57F7" w:rsidRDefault="00CD57F7" w:rsidP="00CD57F7">
      <w:pPr>
        <w:numPr>
          <w:ilvl w:val="0"/>
          <w:numId w:val="19"/>
        </w:numPr>
        <w:rPr>
          <w:ins w:id="274" w:author="Felipe Roos" w:date="2009-04-20T15:54:00Z"/>
        </w:rPr>
      </w:pPr>
      <w:ins w:id="275" w:author="Felipe Roos" w:date="2009-04-20T15:51:00Z">
        <w:r>
          <w:rPr>
            <w:b/>
          </w:rPr>
          <w:t>groupId</w:t>
        </w:r>
        <w:r>
          <w:t>: Este é geral</w:t>
        </w:r>
      </w:ins>
      <w:ins w:id="276" w:author="Felipe Roos" w:date="2009-04-20T15:52:00Z">
        <w:r>
          <w:t xml:space="preserve">mente único entre as organizações para um projeto. Por exemplo, todos os principais artefatos Maven possuem um mesmo </w:t>
        </w:r>
        <w:r>
          <w:rPr>
            <w:i/>
          </w:rPr>
          <w:t>groupId</w:t>
        </w:r>
        <w:r>
          <w:t xml:space="preserve"> org.apache.maven. O seu valor não necess</w:t>
        </w:r>
      </w:ins>
      <w:ins w:id="277" w:author="Felipe Roos" w:date="2009-04-20T15:53:00Z">
        <w:r>
          <w:t xml:space="preserve">ariamente usa a notação com pontos, como por exemplo, o projeto </w:t>
        </w:r>
        <w:r w:rsidRPr="00CD57F7">
          <w:rPr>
            <w:b/>
          </w:rPr>
          <w:t>junit</w:t>
        </w:r>
        <w:r>
          <w:t>.</w:t>
        </w:r>
      </w:ins>
    </w:p>
    <w:p w:rsidR="00CD57F7" w:rsidRDefault="00CD57F7" w:rsidP="00CD57F7">
      <w:pPr>
        <w:numPr>
          <w:ilvl w:val="0"/>
          <w:numId w:val="19"/>
        </w:numPr>
        <w:rPr>
          <w:ins w:id="278" w:author="Felipe Roos" w:date="2009-04-20T15:57:00Z"/>
        </w:rPr>
      </w:pPr>
      <w:ins w:id="279" w:author="Felipe Roos" w:date="2009-04-20T15:54:00Z">
        <w:r>
          <w:rPr>
            <w:b/>
          </w:rPr>
          <w:t>artifactId</w:t>
        </w:r>
        <w:r w:rsidRPr="00CD57F7">
          <w:t>:</w:t>
        </w:r>
        <w:r>
          <w:t xml:space="preserve"> Este campo é geralmente o nome pelo qual o projeto é con</w:t>
        </w:r>
      </w:ins>
      <w:ins w:id="280" w:author="Felipe Roos" w:date="2009-04-20T15:55:00Z">
        <w:r>
          <w:t xml:space="preserve">hecido. Ainda que o </w:t>
        </w:r>
        <w:r>
          <w:rPr>
            <w:i/>
          </w:rPr>
          <w:t>groupId</w:t>
        </w:r>
        <w:r>
          <w:t xml:space="preserve"> seja importante, pessoas dentro do grupo raramente vão mencioná-lo em discussões.</w:t>
        </w:r>
      </w:ins>
      <w:ins w:id="281" w:author="Felipe Roos" w:date="2009-04-20T15:56:00Z">
        <w:r>
          <w:t xml:space="preserve"> Juntamente com o </w:t>
        </w:r>
        <w:r>
          <w:rPr>
            <w:i/>
          </w:rPr>
          <w:t>artifactId</w:t>
        </w:r>
        <w:r>
          <w:t>, criará uma chave que separa um projeto de outro qualquer no mundo</w:t>
        </w:r>
      </w:ins>
      <w:ins w:id="282" w:author="Felipe Roos" w:date="2009-04-20T15:57:00Z">
        <w:r>
          <w:t>.</w:t>
        </w:r>
      </w:ins>
    </w:p>
    <w:p w:rsidR="00166FAD" w:rsidRDefault="00CD57F7" w:rsidP="00CD57F7">
      <w:pPr>
        <w:numPr>
          <w:ilvl w:val="0"/>
          <w:numId w:val="19"/>
        </w:numPr>
        <w:rPr>
          <w:ins w:id="283" w:author="Felipe Roos" w:date="2009-04-20T17:03:00Z"/>
        </w:rPr>
      </w:pPr>
      <w:ins w:id="284" w:author="Felipe Roos" w:date="2009-04-20T15:57:00Z">
        <w:r>
          <w:rPr>
            <w:b/>
          </w:rPr>
          <w:t>version</w:t>
        </w:r>
        <w:r w:rsidRPr="00CD57F7">
          <w:t>:</w:t>
        </w:r>
        <w:r>
          <w:t xml:space="preserve"> </w:t>
        </w:r>
      </w:ins>
      <w:ins w:id="285" w:author="Felipe Roos" w:date="2009-04-20T16:50:00Z">
        <w:r w:rsidR="00A92A7A">
          <w:t>Esta é a última parte do quebra-cabeça d</w:t>
        </w:r>
      </w:ins>
      <w:ins w:id="286" w:author="Felipe Roos" w:date="2009-04-20T16:51:00Z">
        <w:r w:rsidR="00A92A7A">
          <w:t xml:space="preserve">a nomenclatura. </w:t>
        </w:r>
        <w:r w:rsidR="00A92A7A">
          <w:rPr>
            <w:i/>
          </w:rPr>
          <w:t>groupId:artifactId</w:t>
        </w:r>
        <w:r w:rsidR="00A92A7A">
          <w:t xml:space="preserve"> denota um projeto, mas não consegue delinear q</w:t>
        </w:r>
      </w:ins>
      <w:ins w:id="287" w:author="Felipe Roos" w:date="2009-04-20T16:52:00Z">
        <w:r w:rsidR="00A92A7A">
          <w:t xml:space="preserve">ual </w:t>
        </w:r>
      </w:ins>
      <w:ins w:id="288" w:author="Felipe Roos" w:date="2009-04-20T16:58:00Z">
        <w:r w:rsidR="00A92A7A">
          <w:t xml:space="preserve">encarnação daquele projeto estamos falando. </w:t>
        </w:r>
      </w:ins>
      <w:ins w:id="289" w:author="Felipe Roos" w:date="2009-04-20T16:59:00Z">
        <w:r w:rsidR="00A92A7A">
          <w:t>Em resumo: o código muda, estas mudanças devem ser versionadas</w:t>
        </w:r>
      </w:ins>
      <w:ins w:id="290" w:author="Felipe Roos" w:date="2009-04-20T17:00:00Z">
        <w:r w:rsidR="00A92A7A">
          <w:t xml:space="preserve"> e este campo mantém estas versões em linha.</w:t>
        </w:r>
      </w:ins>
    </w:p>
    <w:p w:rsidR="00CD57F7" w:rsidRDefault="00166FAD" w:rsidP="00CD57F7">
      <w:pPr>
        <w:numPr>
          <w:ilvl w:val="0"/>
          <w:numId w:val="19"/>
        </w:numPr>
        <w:rPr>
          <w:ins w:id="291" w:author="Felipe Roos" w:date="2009-04-20T17:22:00Z"/>
        </w:rPr>
      </w:pPr>
      <w:ins w:id="292" w:author="Felipe Roos" w:date="2009-04-20T17:03:00Z">
        <w:r>
          <w:rPr>
            <w:b/>
          </w:rPr>
          <w:t>packaging</w:t>
        </w:r>
        <w:r w:rsidRPr="00166FAD">
          <w:t>:</w:t>
        </w:r>
        <w:r>
          <w:t xml:space="preserve"> </w:t>
        </w:r>
      </w:ins>
      <w:ins w:id="293" w:author="Felipe Roos" w:date="2009-04-20T17:00:00Z">
        <w:r w:rsidR="00A92A7A">
          <w:t xml:space="preserve"> </w:t>
        </w:r>
      </w:ins>
      <w:ins w:id="294" w:author="Felipe Roos" w:date="2009-04-20T17:03:00Z">
        <w:r>
          <w:t xml:space="preserve">Agora </w:t>
        </w:r>
      </w:ins>
      <w:ins w:id="295" w:author="Felipe Roos" w:date="2009-04-20T17:04:00Z">
        <w:r>
          <w:t>que nós temos a estrutura do endereço, falta apenas um campo padrão para identificar completamente um arte</w:t>
        </w:r>
      </w:ins>
      <w:ins w:id="296" w:author="Felipe Roos" w:date="2009-04-20T17:05:00Z">
        <w:r>
          <w:t xml:space="preserve">fato. Este é o tipo de artefato do projeto. </w:t>
        </w:r>
      </w:ins>
      <w:ins w:id="297" w:author="Felipe Roos" w:date="2009-04-20T17:20:00Z">
        <w:r w:rsidR="00A7104A">
          <w:t xml:space="preserve">Os valores atuais para </w:t>
        </w:r>
        <w:r w:rsidR="00A7104A">
          <w:rPr>
            <w:i/>
          </w:rPr>
          <w:t>packaging</w:t>
        </w:r>
        <w:r w:rsidR="00A7104A">
          <w:t xml:space="preserve"> são </w:t>
        </w:r>
        <w:r w:rsidR="00A7104A">
          <w:rPr>
            <w:i/>
          </w:rPr>
          <w:t>pom, jar, maven-</w:t>
        </w:r>
        <w:r w:rsidR="00A7104A">
          <w:rPr>
            <w:i/>
          </w:rPr>
          <w:lastRenderedPageBreak/>
          <w:t>pluginm ejb, ear, rar, par</w:t>
        </w:r>
        <w:r w:rsidR="00A7104A">
          <w:t xml:space="preserve">. </w:t>
        </w:r>
        <w:r w:rsidR="00331F48">
          <w:t>Estes definem uma lista</w:t>
        </w:r>
      </w:ins>
      <w:ins w:id="298" w:author="Felipe Roos" w:date="2009-04-20T17:21:00Z">
        <w:r w:rsidR="00331F48">
          <w:t xml:space="preserve"> de objetivos executados para cada estágio do</w:t>
        </w:r>
      </w:ins>
      <w:ins w:id="299" w:author="Felipe Roos" w:date="2009-04-20T17:22:00Z">
        <w:r w:rsidR="00331F48">
          <w:t xml:space="preserve"> </w:t>
        </w:r>
      </w:ins>
      <w:ins w:id="300" w:author="Felipe Roos" w:date="2009-04-20T17:21:00Z">
        <w:r w:rsidR="00331F48">
          <w:t xml:space="preserve">ciclo de vida de construção correspondente </w:t>
        </w:r>
      </w:ins>
      <w:ins w:id="301" w:author="Felipe Roos" w:date="2009-04-20T17:22:00Z">
        <w:r w:rsidR="00331F48">
          <w:t>para uma estrutura de pacote.</w:t>
        </w:r>
      </w:ins>
    </w:p>
    <w:p w:rsidR="00331F48" w:rsidRDefault="00331F48" w:rsidP="00CD57F7">
      <w:pPr>
        <w:numPr>
          <w:ilvl w:val="0"/>
          <w:numId w:val="19"/>
        </w:numPr>
        <w:rPr>
          <w:ins w:id="302" w:author="Felipe Roos" w:date="2009-04-20T17:24:00Z"/>
        </w:rPr>
      </w:pPr>
      <w:ins w:id="303" w:author="Felipe Roos" w:date="2009-04-20T17:22:00Z">
        <w:r>
          <w:rPr>
            <w:b/>
          </w:rPr>
          <w:t>classifier</w:t>
        </w:r>
        <w:r>
          <w:t>: Ocasionalmente pode-se encontrar um quinto elemento na coordenada</w:t>
        </w:r>
      </w:ins>
      <w:ins w:id="304" w:author="Felipe Roos" w:date="2009-04-20T17:23:00Z">
        <w:r>
          <w:t xml:space="preserve"> de endereço, o qual denominamos </w:t>
        </w:r>
        <w:r w:rsidRPr="00331F48">
          <w:rPr>
            <w:i/>
          </w:rPr>
          <w:t>classifier</w:t>
        </w:r>
        <w:r>
          <w:t xml:space="preserve">. É suficiente saber que estes tipos de projetos são mostrados como </w:t>
        </w:r>
        <w:r>
          <w:rPr>
            <w:i/>
          </w:rPr>
          <w:t>groupId</w:t>
        </w:r>
      </w:ins>
      <w:ins w:id="305" w:author="Felipe Roos" w:date="2009-04-20T17:24:00Z">
        <w:r>
          <w:rPr>
            <w:i/>
          </w:rPr>
          <w:t>:artifactId:packaging:classifier:version</w:t>
        </w:r>
        <w:r>
          <w:t>.</w:t>
        </w:r>
      </w:ins>
    </w:p>
    <w:p w:rsidR="006D7C71" w:rsidRPr="00331F48" w:rsidRDefault="00331F48" w:rsidP="006D7C71">
      <w:pPr>
        <w:rPr>
          <w:ins w:id="306" w:author="Felipe Roos" w:date="2009-04-20T17:24:00Z"/>
          <w:lang w:val="en-US"/>
        </w:rPr>
      </w:pPr>
      <w:ins w:id="307" w:author="Felipe Roos" w:date="2009-04-20T17:24:00Z">
        <w:r w:rsidRPr="008439B0">
          <w:rPr>
            <w:highlight w:val="yellow"/>
            <w:lang w:val="en-US"/>
          </w:rPr>
          <w:t xml:space="preserve">REF: </w:t>
        </w:r>
      </w:ins>
      <w:ins w:id="308" w:author="Felipe Roos" w:date="2009-04-20T15:42:00Z">
        <w:r w:rsidR="00DA1EF5" w:rsidRPr="008439B0">
          <w:rPr>
            <w:highlight w:val="yellow"/>
            <w:lang w:val="en-US"/>
          </w:rPr>
          <w:t xml:space="preserve"> [http://maven.apache.org/pom.html#What_is_the_POM]</w:t>
        </w:r>
      </w:ins>
    </w:p>
    <w:p w:rsidR="006D7C71" w:rsidRDefault="00B84073" w:rsidP="006D7C71">
      <w:pPr>
        <w:rPr>
          <w:ins w:id="309" w:author="Felipe Roos" w:date="2009-04-22T11:08:00Z"/>
        </w:rPr>
      </w:pPr>
      <w:ins w:id="310" w:author="Felipe Roos" w:date="2009-04-22T11:07:00Z">
        <w:r>
          <w:t>Além desses campos, estaremos trabalhando tamb</w:t>
        </w:r>
      </w:ins>
      <w:ins w:id="311" w:author="Felipe Roos" w:date="2009-04-22T11:08:00Z">
        <w:r>
          <w:t>ém com o</w:t>
        </w:r>
      </w:ins>
      <w:ins w:id="312" w:author="Felipe Roos" w:date="2009-05-24T17:05:00Z">
        <w:r w:rsidR="00434FC2">
          <w:t xml:space="preserve">s elementos </w:t>
        </w:r>
        <w:r w:rsidR="00434FC2">
          <w:rPr>
            <w:i/>
          </w:rPr>
          <w:t>name</w:t>
        </w:r>
        <w:r w:rsidR="00434FC2">
          <w:t xml:space="preserve"> e</w:t>
        </w:r>
      </w:ins>
      <w:ins w:id="313" w:author="Felipe Roos" w:date="2009-04-22T11:08:00Z">
        <w:r>
          <w:t xml:space="preserve"> </w:t>
        </w:r>
        <w:r>
          <w:rPr>
            <w:i/>
          </w:rPr>
          <w:t>description</w:t>
        </w:r>
        <w:r>
          <w:t xml:space="preserve">. </w:t>
        </w:r>
      </w:ins>
      <w:ins w:id="314" w:author="Felipe Roos" w:date="2009-05-03T16:05:00Z">
        <w:r w:rsidR="00A97FE6">
          <w:t>Ainda, n</w:t>
        </w:r>
      </w:ins>
      <w:ins w:id="315" w:author="Felipe Roos" w:date="2009-04-20T20:59:00Z">
        <w:r w:rsidR="002619A1">
          <w:t xml:space="preserve">os tópicos que se seguem, daremos um novo significado para o campo </w:t>
        </w:r>
        <w:r w:rsidR="002619A1" w:rsidRPr="006348D9">
          <w:rPr>
            <w:i/>
          </w:rPr>
          <w:t>packaging</w:t>
        </w:r>
        <w:r w:rsidR="002619A1">
          <w:t xml:space="preserve">, já que </w:t>
        </w:r>
      </w:ins>
      <w:ins w:id="316" w:author="Felipe Roos" w:date="2009-04-20T21:00:00Z">
        <w:r w:rsidR="002619A1">
          <w:t>a este não possui um valor para artefatos RAS</w:t>
        </w:r>
      </w:ins>
      <w:ins w:id="317" w:author="Felipe Roos" w:date="2009-05-03T17:08:00Z">
        <w:r w:rsidR="000904AE">
          <w:t>. Este campo será particularmente importante para nós, uma vez que este campo é essencial para identificação dos artefatos que possuem modelo de projeto</w:t>
        </w:r>
      </w:ins>
      <w:ins w:id="318" w:author="Felipe Roos" w:date="2009-04-20T21:00:00Z">
        <w:r w:rsidR="002619A1">
          <w:t xml:space="preserve">. </w:t>
        </w:r>
      </w:ins>
      <w:ins w:id="319" w:author="Felipe Roos" w:date="2009-04-20T21:02:00Z">
        <w:r w:rsidR="006348D9">
          <w:t xml:space="preserve">Como veremos também, </w:t>
        </w:r>
      </w:ins>
      <w:ins w:id="320" w:author="Felipe Roos" w:date="2009-05-03T16:16:00Z">
        <w:r w:rsidR="0047244A">
          <w:t xml:space="preserve">todas </w:t>
        </w:r>
      </w:ins>
      <w:ins w:id="321" w:author="Felipe Roos" w:date="2009-04-20T21:02:00Z">
        <w:r w:rsidR="006348D9">
          <w:t xml:space="preserve">estas informações estão </w:t>
        </w:r>
      </w:ins>
      <w:ins w:id="322" w:author="Felipe Roos" w:date="2009-04-20T21:05:00Z">
        <w:r w:rsidR="006348D9">
          <w:t>representadas por uma classe dentro do Archiva chamada ArchivaP</w:t>
        </w:r>
        <w:r w:rsidR="000C1157">
          <w:t>rojectModel</w:t>
        </w:r>
      </w:ins>
      <w:ins w:id="323" w:author="Felipe Roos" w:date="2009-05-03T16:17:00Z">
        <w:r w:rsidR="0047244A">
          <w:t>.</w:t>
        </w:r>
      </w:ins>
      <w:ins w:id="324" w:author="Felipe Roos" w:date="2009-04-20T21:10:00Z">
        <w:r w:rsidR="000C1157">
          <w:t xml:space="preserve"> Estas informações estão presentes dentro da base de dados do Ar</w:t>
        </w:r>
      </w:ins>
      <w:ins w:id="325" w:author="Felipe Roos" w:date="2009-04-20T21:11:00Z">
        <w:r w:rsidR="000C1157">
          <w:t xml:space="preserve">chiva e são utilizadas em sua visualização como na </w:t>
        </w:r>
      </w:ins>
      <w:ins w:id="326" w:author="Felipe Roos" w:date="2009-05-07T11:26:00Z">
        <w:r w:rsidR="00080E24">
          <w:fldChar w:fldCharType="begin"/>
        </w:r>
        <w:r w:rsidR="00325B1B">
          <w:instrText xml:space="preserve"> REF _Ref229458936 \h </w:instrText>
        </w:r>
      </w:ins>
      <w:r w:rsidR="00080E24">
        <w:fldChar w:fldCharType="separate"/>
      </w:r>
      <w:ins w:id="327" w:author="Felipe Roos" w:date="2009-05-07T11:26:00Z">
        <w:r w:rsidR="00325B1B">
          <w:t xml:space="preserve">Figura </w:t>
        </w:r>
        <w:r w:rsidR="00325B1B">
          <w:rPr>
            <w:noProof/>
          </w:rPr>
          <w:t>4</w:t>
        </w:r>
        <w:r w:rsidR="00325B1B">
          <w:t>.</w:t>
        </w:r>
        <w:r w:rsidR="00325B1B">
          <w:rPr>
            <w:noProof/>
          </w:rPr>
          <w:t>7</w:t>
        </w:r>
        <w:r w:rsidR="00080E24">
          <w:fldChar w:fldCharType="end"/>
        </w:r>
      </w:ins>
      <w:ins w:id="328" w:author="Felipe Roos" w:date="2009-04-20T21:11:00Z">
        <w:r w:rsidR="000C1157">
          <w:t>.</w:t>
        </w:r>
      </w:ins>
    </w:p>
    <w:p w:rsidR="00B84073" w:rsidRDefault="00B84073" w:rsidP="006D7C71">
      <w:pPr>
        <w:rPr>
          <w:ins w:id="329" w:author="Felipe Roos" w:date="2009-05-08T11:49:00Z"/>
        </w:rPr>
      </w:pPr>
      <w:ins w:id="330" w:author="Felipe Roos" w:date="2009-04-22T11:08:00Z">
        <w:r>
          <w:t xml:space="preserve">Podemos perceber </w:t>
        </w:r>
      </w:ins>
      <w:ins w:id="331" w:author="Felipe Roos" w:date="2009-04-22T11:09:00Z">
        <w:r>
          <w:t xml:space="preserve">uma relação da lista de campos acima com os campos presentes no arquivo descritor do RAS. Para os campos </w:t>
        </w:r>
        <w:r w:rsidRPr="00A97FE6">
          <w:rPr>
            <w:i/>
          </w:rPr>
          <w:t>artifactId</w:t>
        </w:r>
        <w:r>
          <w:t xml:space="preserve">, </w:t>
        </w:r>
        <w:r w:rsidRPr="00A97FE6">
          <w:rPr>
            <w:i/>
          </w:rPr>
          <w:t>version</w:t>
        </w:r>
      </w:ins>
      <w:ins w:id="332" w:author="Felipe Roos" w:date="2009-05-24T17:06:00Z">
        <w:r w:rsidR="00434FC2">
          <w:t xml:space="preserve">, </w:t>
        </w:r>
        <w:r w:rsidR="00434FC2">
          <w:rPr>
            <w:i/>
          </w:rPr>
          <w:t>name</w:t>
        </w:r>
      </w:ins>
      <w:ins w:id="333" w:author="Felipe Roos" w:date="2009-04-22T11:09:00Z">
        <w:r>
          <w:t xml:space="preserve"> e </w:t>
        </w:r>
        <w:r w:rsidRPr="00A97FE6">
          <w:rPr>
            <w:i/>
          </w:rPr>
          <w:t>description</w:t>
        </w:r>
        <w:r>
          <w:t xml:space="preserve"> </w:t>
        </w:r>
      </w:ins>
      <w:ins w:id="334" w:author="Felipe Roos" w:date="2009-05-03T17:07:00Z">
        <w:r w:rsidR="000904AE">
          <w:t>existe um</w:t>
        </w:r>
      </w:ins>
      <w:ins w:id="335" w:author="Felipe Roos" w:date="2009-04-22T11:09:00Z">
        <w:r>
          <w:t>a rela</w:t>
        </w:r>
      </w:ins>
      <w:ins w:id="336" w:author="Felipe Roos" w:date="2009-04-22T11:10:00Z">
        <w:r>
          <w:t xml:space="preserve">ção direta com </w:t>
        </w:r>
        <w:r w:rsidRPr="00A97FE6">
          <w:rPr>
            <w:i/>
          </w:rPr>
          <w:t>id</w:t>
        </w:r>
        <w:r>
          <w:t xml:space="preserve">, </w:t>
        </w:r>
        <w:r w:rsidRPr="00A97FE6">
          <w:rPr>
            <w:i/>
          </w:rPr>
          <w:t>version</w:t>
        </w:r>
      </w:ins>
      <w:ins w:id="337" w:author="Felipe Roos" w:date="2009-05-24T17:06:00Z">
        <w:r w:rsidR="00434FC2">
          <w:t xml:space="preserve">, </w:t>
        </w:r>
        <w:r w:rsidR="00434FC2">
          <w:rPr>
            <w:i/>
          </w:rPr>
          <w:t>name</w:t>
        </w:r>
      </w:ins>
      <w:ins w:id="338" w:author="Felipe Roos" w:date="2009-04-22T11:10:00Z">
        <w:r>
          <w:t xml:space="preserve"> e </w:t>
        </w:r>
      </w:ins>
      <w:ins w:id="339" w:author="Felipe Roos" w:date="2009-05-03T18:08:00Z">
        <w:r w:rsidR="00742528">
          <w:rPr>
            <w:i/>
          </w:rPr>
          <w:t>short-description</w:t>
        </w:r>
      </w:ins>
      <w:ins w:id="340" w:author="Felipe Roos" w:date="2009-04-22T11:10:00Z">
        <w:r>
          <w:t xml:space="preserve"> do </w:t>
        </w:r>
        <w:r w:rsidRPr="00B84073">
          <w:rPr>
            <w:i/>
          </w:rPr>
          <w:t>rasset.xml</w:t>
        </w:r>
        <w:r>
          <w:t xml:space="preserve">, respectivamente. De fato, há muita semelhança entre estes dois </w:t>
        </w:r>
      </w:ins>
      <w:ins w:id="341" w:author="Felipe Roos" w:date="2009-05-03T17:07:00Z">
        <w:r w:rsidR="000904AE">
          <w:t>descritores</w:t>
        </w:r>
      </w:ins>
      <w:ins w:id="342" w:author="Felipe Roos" w:date="2009-04-22T11:10:00Z">
        <w:r>
          <w:t xml:space="preserve">. Entretanto, o POM está </w:t>
        </w:r>
      </w:ins>
      <w:ins w:id="343" w:author="Felipe Roos" w:date="2009-04-22T11:11:00Z">
        <w:r>
          <w:t xml:space="preserve">intimamente </w:t>
        </w:r>
      </w:ins>
      <w:ins w:id="344" w:author="Felipe Roos" w:date="2009-05-03T16:00:00Z">
        <w:r w:rsidR="00A97FE6">
          <w:t xml:space="preserve">ligado </w:t>
        </w:r>
      </w:ins>
      <w:ins w:id="345" w:author="Felipe Roos" w:date="2009-04-22T11:11:00Z">
        <w:r>
          <w:t>ao sistema de construção</w:t>
        </w:r>
      </w:ins>
      <w:ins w:id="346" w:author="Felipe Roos" w:date="2009-04-23T10:28:00Z">
        <w:r w:rsidR="00196373">
          <w:t xml:space="preserve"> do ativo em questão</w:t>
        </w:r>
      </w:ins>
      <w:ins w:id="347" w:author="Felipe Roos" w:date="2009-04-22T11:11:00Z">
        <w:r>
          <w:t xml:space="preserve">, indicando uma forte relação com o código fonte. Já o descritor RAS não possui esta conotação, </w:t>
        </w:r>
      </w:ins>
      <w:ins w:id="348" w:author="Felipe Roos" w:date="2009-04-23T10:28:00Z">
        <w:r w:rsidR="00196373">
          <w:t xml:space="preserve">uma vez </w:t>
        </w:r>
      </w:ins>
      <w:ins w:id="349" w:author="Felipe Roos" w:date="2009-04-22T11:11:00Z">
        <w:r>
          <w:t>que o formato RAS não é destinado somente a código fonte, mas a qualquer tipo de ativo dentro do dom</w:t>
        </w:r>
      </w:ins>
      <w:ins w:id="350" w:author="Felipe Roos" w:date="2009-04-22T11:12:00Z">
        <w:r>
          <w:t>ínio de reuso.</w:t>
        </w:r>
      </w:ins>
    </w:p>
    <w:p w:rsidR="00AD33A9" w:rsidRPr="007B70F3" w:rsidRDefault="00AD33A9" w:rsidP="00AD33A9">
      <w:pPr>
        <w:rPr>
          <w:ins w:id="351" w:author="Felipe Roos" w:date="2009-05-08T11:49:00Z"/>
        </w:rPr>
      </w:pPr>
      <w:ins w:id="352" w:author="Felipe Roos" w:date="2009-05-08T11:49:00Z">
        <w:r>
          <w:rPr>
            <w:lang w:eastAsia="ar-SA"/>
          </w:rPr>
          <w:t xml:space="preserve">Já que o modelo de projeto (POM) e o Perfil Padrão do RAS não possuem os mesmos campos, a </w:t>
        </w:r>
      </w:ins>
      <w:ins w:id="353" w:author="Felipe Roos" w:date="2009-05-08T11:53:00Z">
        <w:r w:rsidR="00080E24">
          <w:rPr>
            <w:lang w:eastAsia="ar-SA"/>
          </w:rPr>
          <w:fldChar w:fldCharType="begin"/>
        </w:r>
        <w:r w:rsidR="00A306E0">
          <w:rPr>
            <w:lang w:eastAsia="ar-SA"/>
          </w:rPr>
          <w:instrText xml:space="preserve"> REF _Ref229546919 \h </w:instrText>
        </w:r>
      </w:ins>
      <w:r w:rsidR="00080E24">
        <w:rPr>
          <w:lang w:eastAsia="ar-SA"/>
        </w:rPr>
      </w:r>
      <w:r w:rsidR="00080E24">
        <w:rPr>
          <w:lang w:eastAsia="ar-SA"/>
        </w:rPr>
        <w:fldChar w:fldCharType="separate"/>
      </w:r>
      <w:ins w:id="354" w:author="Felipe Roos" w:date="2009-05-08T11:53:00Z">
        <w:r w:rsidR="00A306E0">
          <w:t xml:space="preserve">Tabela </w:t>
        </w:r>
        <w:r w:rsidR="00A306E0">
          <w:rPr>
            <w:noProof/>
          </w:rPr>
          <w:t>4</w:t>
        </w:r>
        <w:r w:rsidR="00A306E0">
          <w:t>.</w:t>
        </w:r>
        <w:r w:rsidR="00A306E0">
          <w:rPr>
            <w:noProof/>
          </w:rPr>
          <w:t>1</w:t>
        </w:r>
        <w:r w:rsidR="00080E24">
          <w:rPr>
            <w:lang w:eastAsia="ar-SA"/>
          </w:rPr>
          <w:fldChar w:fldCharType="end"/>
        </w:r>
        <w:r w:rsidR="00A306E0">
          <w:rPr>
            <w:lang w:eastAsia="ar-SA"/>
          </w:rPr>
          <w:t xml:space="preserve"> </w:t>
        </w:r>
      </w:ins>
      <w:ins w:id="355" w:author="Felipe Roos" w:date="2009-05-08T11:49:00Z">
        <w:r>
          <w:rPr>
            <w:lang w:eastAsia="ar-SA"/>
          </w:rPr>
          <w:t xml:space="preserve">propõe o mapeamento para alguns campos cuja relação é trivial. </w:t>
        </w:r>
      </w:ins>
    </w:p>
    <w:p w:rsidR="00A306E0" w:rsidRDefault="00A306E0" w:rsidP="00A306E0">
      <w:pPr>
        <w:pStyle w:val="Figuras"/>
        <w:rPr>
          <w:ins w:id="356" w:author="Felipe Roos" w:date="2009-05-08T11:52:00Z"/>
        </w:rPr>
      </w:pPr>
      <w:bookmarkStart w:id="357" w:name="_Ref229546919"/>
      <w:ins w:id="358" w:author="Felipe Roos" w:date="2009-05-08T11:52:00Z">
        <w:r>
          <w:t xml:space="preserve">Tabela </w:t>
        </w:r>
        <w:r w:rsidR="00080E24">
          <w:fldChar w:fldCharType="begin"/>
        </w:r>
        <w:r>
          <w:instrText xml:space="preserve"> STYLEREF 1 \s </w:instrText>
        </w:r>
      </w:ins>
      <w:r w:rsidR="00080E24">
        <w:fldChar w:fldCharType="separate"/>
      </w:r>
      <w:r>
        <w:rPr>
          <w:noProof/>
        </w:rPr>
        <w:t>4</w:t>
      </w:r>
      <w:ins w:id="359" w:author="Felipe Roos" w:date="2009-05-08T11:52:00Z">
        <w:r w:rsidR="00080E24">
          <w:fldChar w:fldCharType="end"/>
        </w:r>
        <w:r>
          <w:t>.</w:t>
        </w:r>
        <w:r w:rsidR="00080E24">
          <w:fldChar w:fldCharType="begin"/>
        </w:r>
        <w:r>
          <w:instrText xml:space="preserve"> SEQ Tabela \* ARABIC \s 1 </w:instrText>
        </w:r>
      </w:ins>
      <w:r w:rsidR="00080E24">
        <w:fldChar w:fldCharType="separate"/>
      </w:r>
      <w:ins w:id="360" w:author="Felipe Roos" w:date="2009-05-08T11:52:00Z">
        <w:r>
          <w:rPr>
            <w:noProof/>
          </w:rPr>
          <w:t>1</w:t>
        </w:r>
        <w:r w:rsidR="00080E24">
          <w:fldChar w:fldCharType="end"/>
        </w:r>
        <w:bookmarkEnd w:id="357"/>
        <w:r>
          <w:t>: Mapeamento POM vs. RAS</w:t>
        </w:r>
      </w:ins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4321"/>
        <w:gridCol w:w="4322"/>
      </w:tblGrid>
      <w:tr w:rsidR="00AD33A9" w:rsidTr="00A96A57">
        <w:trPr>
          <w:ins w:id="361" w:author="Felipe Roos" w:date="2009-05-08T11:50:00Z"/>
        </w:trPr>
        <w:tc>
          <w:tcPr>
            <w:tcW w:w="4321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AD33A9" w:rsidRPr="00A96A57" w:rsidRDefault="00AD33A9" w:rsidP="00A96A57">
            <w:pPr>
              <w:ind w:firstLine="0"/>
              <w:rPr>
                <w:ins w:id="362" w:author="Felipe Roos" w:date="2009-05-08T11:50:00Z"/>
                <w:b/>
                <w:bCs/>
              </w:rPr>
            </w:pPr>
            <w:ins w:id="363" w:author="Felipe Roos" w:date="2009-05-08T11:50:00Z">
              <w:r w:rsidRPr="00A96A57">
                <w:rPr>
                  <w:b/>
                  <w:bCs/>
                </w:rPr>
                <w:t>Elemento POM</w:t>
              </w:r>
            </w:ins>
          </w:p>
        </w:tc>
        <w:tc>
          <w:tcPr>
            <w:tcW w:w="4322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AD33A9" w:rsidRPr="00A96A57" w:rsidRDefault="00AD33A9" w:rsidP="00A96A57">
            <w:pPr>
              <w:ind w:firstLine="0"/>
              <w:rPr>
                <w:ins w:id="364" w:author="Felipe Roos" w:date="2009-05-08T11:50:00Z"/>
                <w:b/>
                <w:bCs/>
              </w:rPr>
            </w:pPr>
            <w:ins w:id="365" w:author="Felipe Roos" w:date="2009-05-08T11:50:00Z">
              <w:r w:rsidRPr="00A96A57">
                <w:rPr>
                  <w:b/>
                  <w:bCs/>
                </w:rPr>
                <w:t>Elemento RAS</w:t>
              </w:r>
            </w:ins>
          </w:p>
        </w:tc>
      </w:tr>
      <w:tr w:rsidR="00AD33A9" w:rsidTr="00A96A57">
        <w:trPr>
          <w:ins w:id="366" w:author="Felipe Roos" w:date="2009-05-08T11:50:00Z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AD33A9" w:rsidRPr="00A96A57" w:rsidRDefault="00AD33A9" w:rsidP="00A96A57">
            <w:pPr>
              <w:ind w:firstLine="0"/>
              <w:rPr>
                <w:ins w:id="367" w:author="Felipe Roos" w:date="2009-05-08T11:50:00Z"/>
                <w:bCs/>
              </w:rPr>
            </w:pPr>
            <w:ins w:id="368" w:author="Felipe Roos" w:date="2009-05-08T11:50:00Z">
              <w:r w:rsidRPr="00A96A57">
                <w:rPr>
                  <w:bCs/>
                </w:rPr>
                <w:t>/projec</w:t>
              </w:r>
            </w:ins>
            <w:ins w:id="369" w:author="Felipe Roos" w:date="2009-05-08T11:51:00Z">
              <w:r w:rsidRPr="00A96A57">
                <w:rPr>
                  <w:bCs/>
                </w:rPr>
                <w:t>t/groupId</w:t>
              </w:r>
            </w:ins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AD33A9" w:rsidRDefault="00AD33A9" w:rsidP="00A96A57">
            <w:pPr>
              <w:ind w:firstLine="0"/>
              <w:rPr>
                <w:ins w:id="370" w:author="Felipe Roos" w:date="2009-05-08T11:50:00Z"/>
              </w:rPr>
            </w:pPr>
            <w:ins w:id="371" w:author="Felipe Roos" w:date="2009-05-08T11:51:00Z">
              <w:r>
                <w:t>/asset/@id</w:t>
              </w:r>
            </w:ins>
          </w:p>
        </w:tc>
      </w:tr>
      <w:tr w:rsidR="00AD33A9" w:rsidTr="00A96A57">
        <w:trPr>
          <w:ins w:id="372" w:author="Felipe Roos" w:date="2009-05-08T11:50:00Z"/>
        </w:trPr>
        <w:tc>
          <w:tcPr>
            <w:tcW w:w="4321" w:type="dxa"/>
          </w:tcPr>
          <w:p w:rsidR="00AD33A9" w:rsidRPr="00A96A57" w:rsidRDefault="00AD33A9" w:rsidP="00A96A57">
            <w:pPr>
              <w:ind w:firstLine="0"/>
              <w:rPr>
                <w:ins w:id="373" w:author="Felipe Roos" w:date="2009-05-08T11:50:00Z"/>
                <w:bCs/>
              </w:rPr>
            </w:pPr>
            <w:ins w:id="374" w:author="Felipe Roos" w:date="2009-05-08T11:51:00Z">
              <w:r w:rsidRPr="00A96A57">
                <w:rPr>
                  <w:bCs/>
                </w:rPr>
                <w:t>/project/artifactId</w:t>
              </w:r>
            </w:ins>
          </w:p>
        </w:tc>
        <w:tc>
          <w:tcPr>
            <w:tcW w:w="4322" w:type="dxa"/>
          </w:tcPr>
          <w:p w:rsidR="00AD33A9" w:rsidRDefault="00AD33A9" w:rsidP="00A96A57">
            <w:pPr>
              <w:ind w:firstLine="0"/>
              <w:rPr>
                <w:ins w:id="375" w:author="Felipe Roos" w:date="2009-05-08T11:50:00Z"/>
              </w:rPr>
            </w:pPr>
            <w:ins w:id="376" w:author="Felipe Roos" w:date="2009-05-08T11:51:00Z">
              <w:r>
                <w:t>/asset/@id</w:t>
              </w:r>
            </w:ins>
          </w:p>
        </w:tc>
      </w:tr>
      <w:tr w:rsidR="00AD33A9" w:rsidTr="00A96A57">
        <w:trPr>
          <w:ins w:id="377" w:author="Felipe Roos" w:date="2009-05-08T11:50:00Z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AD33A9" w:rsidRPr="00A96A57" w:rsidRDefault="00AD33A9" w:rsidP="00A96A57">
            <w:pPr>
              <w:ind w:firstLine="0"/>
              <w:rPr>
                <w:ins w:id="378" w:author="Felipe Roos" w:date="2009-05-08T11:50:00Z"/>
                <w:bCs/>
              </w:rPr>
            </w:pPr>
            <w:ins w:id="379" w:author="Felipe Roos" w:date="2009-05-08T11:51:00Z">
              <w:r w:rsidRPr="00A96A57">
                <w:rPr>
                  <w:bCs/>
                </w:rPr>
                <w:t>/project/version</w:t>
              </w:r>
            </w:ins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AD33A9" w:rsidRDefault="00AD33A9" w:rsidP="00A96A57">
            <w:pPr>
              <w:ind w:firstLine="0"/>
              <w:rPr>
                <w:ins w:id="380" w:author="Felipe Roos" w:date="2009-05-08T11:50:00Z"/>
              </w:rPr>
            </w:pPr>
            <w:ins w:id="381" w:author="Felipe Roos" w:date="2009-05-08T11:51:00Z">
              <w:r>
                <w:t>/asset/@version</w:t>
              </w:r>
            </w:ins>
          </w:p>
        </w:tc>
      </w:tr>
      <w:tr w:rsidR="00AD33A9" w:rsidTr="00A96A57">
        <w:trPr>
          <w:ins w:id="382" w:author="Felipe Roos" w:date="2009-05-08T11:50:00Z"/>
        </w:trPr>
        <w:tc>
          <w:tcPr>
            <w:tcW w:w="4321" w:type="dxa"/>
          </w:tcPr>
          <w:p w:rsidR="00AD33A9" w:rsidRPr="00A96A57" w:rsidRDefault="00AD33A9" w:rsidP="00A96A57">
            <w:pPr>
              <w:ind w:firstLine="0"/>
              <w:rPr>
                <w:ins w:id="383" w:author="Felipe Roos" w:date="2009-05-08T11:50:00Z"/>
                <w:bCs/>
              </w:rPr>
            </w:pPr>
            <w:ins w:id="384" w:author="Felipe Roos" w:date="2009-05-08T11:51:00Z">
              <w:r w:rsidRPr="00A96A57">
                <w:rPr>
                  <w:bCs/>
                </w:rPr>
                <w:t>/project/description</w:t>
              </w:r>
            </w:ins>
          </w:p>
        </w:tc>
        <w:tc>
          <w:tcPr>
            <w:tcW w:w="4322" w:type="dxa"/>
          </w:tcPr>
          <w:p w:rsidR="00AD33A9" w:rsidRDefault="00AD33A9" w:rsidP="00A96A57">
            <w:pPr>
              <w:ind w:firstLine="0"/>
              <w:rPr>
                <w:ins w:id="385" w:author="Felipe Roos" w:date="2009-05-08T11:50:00Z"/>
              </w:rPr>
            </w:pPr>
            <w:ins w:id="386" w:author="Felipe Roos" w:date="2009-05-08T11:51:00Z">
              <w:r>
                <w:t>/asset/@short-description</w:t>
              </w:r>
            </w:ins>
          </w:p>
        </w:tc>
      </w:tr>
      <w:tr w:rsidR="00434FC2" w:rsidTr="00A96A57">
        <w:trPr>
          <w:ins w:id="387" w:author="Felipe Roos" w:date="2009-05-24T17:04:00Z"/>
        </w:trPr>
        <w:tc>
          <w:tcPr>
            <w:tcW w:w="4321" w:type="dxa"/>
          </w:tcPr>
          <w:p w:rsidR="00434FC2" w:rsidRPr="00A96A57" w:rsidRDefault="00434FC2" w:rsidP="00A96A57">
            <w:pPr>
              <w:ind w:firstLine="0"/>
              <w:rPr>
                <w:ins w:id="388" w:author="Felipe Roos" w:date="2009-05-24T17:04:00Z"/>
                <w:bCs/>
              </w:rPr>
            </w:pPr>
            <w:ins w:id="389" w:author="Felipe Roos" w:date="2009-05-24T17:04:00Z">
              <w:r>
                <w:rPr>
                  <w:bCs/>
                </w:rPr>
                <w:t>/project/name</w:t>
              </w:r>
            </w:ins>
          </w:p>
        </w:tc>
        <w:tc>
          <w:tcPr>
            <w:tcW w:w="4322" w:type="dxa"/>
          </w:tcPr>
          <w:p w:rsidR="00434FC2" w:rsidRDefault="00434FC2" w:rsidP="00A96A57">
            <w:pPr>
              <w:ind w:firstLine="0"/>
              <w:rPr>
                <w:ins w:id="390" w:author="Felipe Roos" w:date="2009-05-24T17:04:00Z"/>
              </w:rPr>
            </w:pPr>
            <w:ins w:id="391" w:author="Felipe Roos" w:date="2009-05-24T17:05:00Z">
              <w:r>
                <w:t>/asset/@name</w:t>
              </w:r>
            </w:ins>
          </w:p>
        </w:tc>
      </w:tr>
    </w:tbl>
    <w:p w:rsidR="00A85640" w:rsidRDefault="00725307" w:rsidP="00A85640">
      <w:pPr>
        <w:pStyle w:val="Ttulo3"/>
      </w:pPr>
      <w:bookmarkStart w:id="392" w:name="_Toc230582514"/>
      <w:r>
        <w:t>Colocando artefatos RAS no Archiva</w:t>
      </w:r>
      <w:bookmarkEnd w:id="392"/>
    </w:p>
    <w:p w:rsidR="000904AE" w:rsidRDefault="000904AE" w:rsidP="00A85640">
      <w:r>
        <w:t xml:space="preserve">Felizmente o envio de artefatos RAS </w:t>
      </w:r>
      <w:r w:rsidR="009C5802">
        <w:t xml:space="preserve">em si para o Archiva não é uma tarefa que necessite alteração. O Archiva já fornece uma interface para que o usuário submeta artefatos ao repositório. </w:t>
      </w:r>
      <w:r w:rsidR="00DA7474">
        <w:t>Entretanto, o</w:t>
      </w:r>
      <w:r w:rsidR="009C5802">
        <w:t>s campos desta interface estão intimamente ligados com a representação do artefato no repositório já que podemos observar que os campos são exatamente aqueles descritos como obrigatórios pelo arquivo POM. Neste tópico, descrevemos esta interface, bem como o significado que demos aos seus campos.</w:t>
      </w:r>
    </w:p>
    <w:p w:rsidR="00A97FE6" w:rsidRDefault="009C5802" w:rsidP="00A85640">
      <w:r>
        <w:lastRenderedPageBreak/>
        <w:t xml:space="preserve">A interface de envio de artefato é apresentada na </w:t>
      </w:r>
      <w:r w:rsidR="00080E24">
        <w:fldChar w:fldCharType="begin"/>
      </w:r>
      <w:r w:rsidR="00325B1B">
        <w:instrText xml:space="preserve"> REF _Ref229458812 \h </w:instrText>
      </w:r>
      <w:r w:rsidR="00080E24"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4</w:t>
      </w:r>
      <w:r w:rsidR="00080E24">
        <w:fldChar w:fldCharType="end"/>
      </w:r>
      <w:r>
        <w:t xml:space="preserve">. </w:t>
      </w:r>
      <w:r w:rsidR="007950AA">
        <w:t xml:space="preserve">Atualmente, </w:t>
      </w:r>
      <w:r>
        <w:t xml:space="preserve">esta interface </w:t>
      </w:r>
      <w:r w:rsidR="007950AA">
        <w:t xml:space="preserve">se apresenta com informações obrigatórias sobre o artefato, como </w:t>
      </w:r>
      <w:r w:rsidR="007950AA">
        <w:rPr>
          <w:i/>
        </w:rPr>
        <w:t>group id, artifact id</w:t>
      </w:r>
      <w:r w:rsidR="00033AA7">
        <w:rPr>
          <w:i/>
        </w:rPr>
        <w:t>, version</w:t>
      </w:r>
      <w:r w:rsidR="00033AA7">
        <w:t xml:space="preserve"> e </w:t>
      </w:r>
      <w:r w:rsidR="00033AA7">
        <w:rPr>
          <w:i/>
        </w:rPr>
        <w:t>packaging</w:t>
      </w:r>
      <w:r w:rsidR="00BA5115">
        <w:t xml:space="preserve">, informações estas </w:t>
      </w:r>
      <w:r>
        <w:t xml:space="preserve">indispensáveis </w:t>
      </w:r>
      <w:r w:rsidR="00BA5115">
        <w:t>para formar o endereço do artefato dentro do repositório</w:t>
      </w:r>
      <w:r w:rsidR="00A97FE6">
        <w:t>, como colocado na subseção anterior</w:t>
      </w:r>
      <w:r w:rsidR="00BA5115">
        <w:t>.</w:t>
      </w:r>
      <w:r w:rsidR="00A97FE6">
        <w:t xml:space="preserve"> </w:t>
      </w:r>
      <w:r w:rsidR="0015033D">
        <w:t xml:space="preserve">Sendo o </w:t>
      </w:r>
      <w:r w:rsidR="0015033D" w:rsidRPr="0015033D">
        <w:rPr>
          <w:i/>
        </w:rPr>
        <w:t>Archiva</w:t>
      </w:r>
      <w:r w:rsidR="0015033D">
        <w:t xml:space="preserve"> um gerenciador para repositórios </w:t>
      </w:r>
      <w:r w:rsidR="0015033D" w:rsidRPr="0015033D">
        <w:rPr>
          <w:i/>
        </w:rPr>
        <w:t>Maven</w:t>
      </w:r>
      <w:r w:rsidR="0015033D">
        <w:t xml:space="preserve">, a identificação dos elementos segue aquela descrita pelos elementos do </w:t>
      </w:r>
      <w:r w:rsidR="0015033D" w:rsidRPr="0015033D">
        <w:rPr>
          <w:i/>
        </w:rPr>
        <w:t>POM</w:t>
      </w:r>
      <w:r w:rsidR="0015033D">
        <w:t>.</w:t>
      </w:r>
    </w:p>
    <w:p w:rsidR="00A85640" w:rsidRDefault="0015033D" w:rsidP="00A85640">
      <w:r>
        <w:t xml:space="preserve">No nosso caso, </w:t>
      </w:r>
      <w:r w:rsidR="00DA7474">
        <w:t>algumas dessas informações estão</w:t>
      </w:r>
      <w:r w:rsidR="009C5802">
        <w:t xml:space="preserve"> </w:t>
      </w:r>
      <w:r w:rsidR="00DA7474">
        <w:t>presentes</w:t>
      </w:r>
      <w:r>
        <w:t xml:space="preserve"> no arquivo descritor do artefato RAS</w:t>
      </w:r>
      <w:r w:rsidR="009C5802">
        <w:t xml:space="preserve"> ou poderia</w:t>
      </w:r>
      <w:r w:rsidR="00DA7474">
        <w:t>m</w:t>
      </w:r>
      <w:r w:rsidR="009C5802">
        <w:t xml:space="preserve"> ser inferida</w:t>
      </w:r>
      <w:r w:rsidR="00DA7474">
        <w:t>s</w:t>
      </w:r>
      <w:r w:rsidR="009C5802">
        <w:t xml:space="preserve">. Infelizmente, </w:t>
      </w:r>
      <w:r>
        <w:t xml:space="preserve">o Archiva não fornece uma maneira segura de pré-processarmos o conteúdo do arquivo antes de ele ser copiado para sua localização final, de modo que nos cabe apenas </w:t>
      </w:r>
      <w:r w:rsidR="009C5802">
        <w:t xml:space="preserve">assegurar </w:t>
      </w:r>
      <w:r>
        <w:t xml:space="preserve">que as informações do índice e da base de dados estejam corretas. </w:t>
      </w:r>
    </w:p>
    <w:p w:rsidR="00033AA7" w:rsidRDefault="00913BCE" w:rsidP="00033AA7">
      <w:pPr>
        <w:keepNext/>
      </w:pPr>
      <w:r>
        <w:rPr>
          <w:noProof/>
        </w:rPr>
        <w:drawing>
          <wp:inline distT="0" distB="0" distL="0" distR="0">
            <wp:extent cx="4914900" cy="2924175"/>
            <wp:effectExtent l="19050" t="0" r="0" b="0"/>
            <wp:docPr id="8" name="Imagem 8" descr="Archiva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chivaUploa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A7" w:rsidRPr="00033AA7" w:rsidRDefault="00033AA7" w:rsidP="00033AA7">
      <w:pPr>
        <w:pStyle w:val="Figuras"/>
      </w:pPr>
      <w:bookmarkStart w:id="393" w:name="_Ref229458812"/>
      <w:r>
        <w:t xml:space="preserve">Figura </w:t>
      </w:r>
      <w:ins w:id="394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395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396" w:author="Felipe Roos" w:date="2009-05-25T12:13:00Z">
        <w:r w:rsidR="00DA540F">
          <w:rPr>
            <w:noProof/>
          </w:rPr>
          <w:t>4</w:t>
        </w:r>
        <w:r w:rsidR="00080E24">
          <w:fldChar w:fldCharType="end"/>
        </w:r>
      </w:ins>
      <w:del w:id="397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4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4</w:delText>
        </w:r>
        <w:r w:rsidR="00080E24" w:rsidDel="00DA540F">
          <w:fldChar w:fldCharType="end"/>
        </w:r>
      </w:del>
      <w:bookmarkEnd w:id="393"/>
      <w:r>
        <w:t>: Tela de envio de artefato do Archiva</w:t>
      </w:r>
    </w:p>
    <w:p w:rsidR="006419AF" w:rsidRDefault="006419AF" w:rsidP="006419AF">
      <w:pPr>
        <w:pStyle w:val="Ttulo4"/>
      </w:pPr>
      <w:r>
        <w:t>Envio do Arquivo</w:t>
      </w:r>
    </w:p>
    <w:p w:rsidR="00725307" w:rsidRDefault="006E475A" w:rsidP="00A85640">
      <w:r>
        <w:t xml:space="preserve">Uma vez que o usuário do repositório </w:t>
      </w:r>
      <w:r w:rsidR="00D54186">
        <w:t xml:space="preserve">dispara </w:t>
      </w:r>
      <w:r>
        <w:t>o envio do arquivo</w:t>
      </w:r>
      <w:r w:rsidR="00725307">
        <w:t xml:space="preserve">, o Archiva transfere o conteúdo do arquivo para uma localização temporária e </w:t>
      </w:r>
      <w:r>
        <w:t xml:space="preserve">dá </w:t>
      </w:r>
      <w:r w:rsidR="00725307">
        <w:t xml:space="preserve">início ao processo de verificação de novo artefato. O diagrama UML </w:t>
      </w:r>
      <w:r w:rsidR="00DA7474">
        <w:t xml:space="preserve">da </w:t>
      </w:r>
      <w:r w:rsidR="00080E24">
        <w:fldChar w:fldCharType="begin"/>
      </w:r>
      <w:r w:rsidR="00D54186">
        <w:instrText xml:space="preserve"> REF _Ref229723168 \h </w:instrText>
      </w:r>
      <w:r w:rsidR="00080E24">
        <w:fldChar w:fldCharType="separate"/>
      </w:r>
      <w:r w:rsidR="00D54186">
        <w:t xml:space="preserve">Figura </w:t>
      </w:r>
      <w:r w:rsidR="00D54186">
        <w:rPr>
          <w:noProof/>
        </w:rPr>
        <w:t>4</w:t>
      </w:r>
      <w:r w:rsidR="00D54186">
        <w:t>.</w:t>
      </w:r>
      <w:r w:rsidR="00D54186">
        <w:rPr>
          <w:noProof/>
        </w:rPr>
        <w:t>5</w:t>
      </w:r>
      <w:r w:rsidR="00080E24">
        <w:fldChar w:fldCharType="end"/>
      </w:r>
      <w:r w:rsidR="00D54186">
        <w:t xml:space="preserve"> </w:t>
      </w:r>
      <w:r w:rsidR="00725307">
        <w:t>mostra a relação entre a ação de envio de artefato e os consumidores de repositório.</w:t>
      </w:r>
    </w:p>
    <w:p w:rsidR="00055D38" w:rsidRDefault="006E475A" w:rsidP="00A85640">
      <w:r>
        <w:t>A</w:t>
      </w:r>
      <w:r w:rsidR="004754BA">
        <w:t xml:space="preserve"> ação </w:t>
      </w:r>
      <w:r w:rsidR="004754BA">
        <w:rPr>
          <w:i/>
        </w:rPr>
        <w:t>UploadAction</w:t>
      </w:r>
      <w:r w:rsidR="004754BA">
        <w:t xml:space="preserve"> é invocada pelo método </w:t>
      </w:r>
      <w:r w:rsidR="004754BA">
        <w:rPr>
          <w:i/>
        </w:rPr>
        <w:t>doUpload</w:t>
      </w:r>
      <w:r w:rsidR="004754BA">
        <w:t xml:space="preserve"> que, dentre outras coisas, executa uma ação sobre uma coleção de consumidores descobertos durante o processo de inicialização</w:t>
      </w:r>
      <w:r w:rsidR="00DA20E2">
        <w:t xml:space="preserve"> do Archiva</w:t>
      </w:r>
      <w:r w:rsidR="004754BA">
        <w:t xml:space="preserve"> através de um arquivo de configuração. </w:t>
      </w:r>
      <w:r w:rsidR="00313610">
        <w:t xml:space="preserve">Este processo se realiza na forma do padrão de projeto </w:t>
      </w:r>
      <w:r w:rsidR="00313610">
        <w:rPr>
          <w:i/>
        </w:rPr>
        <w:t xml:space="preserve">Chain of Reponsability </w:t>
      </w:r>
      <w:r w:rsidR="00313610">
        <w:t xml:space="preserve">[GOF]. </w:t>
      </w:r>
      <w:r w:rsidR="004754BA">
        <w:t xml:space="preserve">No diagrama da </w:t>
      </w:r>
      <w:r w:rsidR="00080E24">
        <w:fldChar w:fldCharType="begin"/>
      </w:r>
      <w:r w:rsidR="00325B1B">
        <w:instrText xml:space="preserve"> REF _Ref229458761 \h </w:instrText>
      </w:r>
      <w:r w:rsidR="00080E24"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6</w:t>
      </w:r>
      <w:r w:rsidR="00080E24">
        <w:fldChar w:fldCharType="end"/>
      </w:r>
      <w:r w:rsidR="00DA7474">
        <w:t xml:space="preserve"> </w:t>
      </w:r>
      <w:r w:rsidR="004754BA">
        <w:t xml:space="preserve">incluímos duas entidades importantes no processo de reconhecimento de arquivos </w:t>
      </w:r>
      <w:r w:rsidR="004754BA">
        <w:rPr>
          <w:i/>
        </w:rPr>
        <w:t>.ras</w:t>
      </w:r>
      <w:r w:rsidR="00DA20E2">
        <w:t>:</w:t>
      </w:r>
      <w:r w:rsidR="004754BA">
        <w:t xml:space="preserve"> o </w:t>
      </w:r>
      <w:r w:rsidR="004754BA">
        <w:rPr>
          <w:i/>
        </w:rPr>
        <w:t>RasConsumer</w:t>
      </w:r>
      <w:r w:rsidR="004754BA">
        <w:t xml:space="preserve"> e o </w:t>
      </w:r>
      <w:r w:rsidR="004754BA">
        <w:rPr>
          <w:i/>
        </w:rPr>
        <w:t>RassetReader</w:t>
      </w:r>
      <w:r w:rsidR="004754BA">
        <w:t xml:space="preserve">. </w:t>
      </w:r>
    </w:p>
    <w:p w:rsidR="00313610" w:rsidRDefault="00CA73CA" w:rsidP="00A85640">
      <w:r>
        <w:t xml:space="preserve">O método </w:t>
      </w:r>
      <w:r w:rsidRPr="00CA73CA">
        <w:rPr>
          <w:i/>
        </w:rPr>
        <w:t>doUpload</w:t>
      </w:r>
      <w:r>
        <w:t xml:space="preserve"> requer aquelas informações </w:t>
      </w:r>
      <w:r w:rsidR="006E475A">
        <w:t xml:space="preserve">obrigatórias da </w:t>
      </w:r>
      <w:r w:rsidR="00313610">
        <w:t xml:space="preserve">tela mostrada na </w:t>
      </w:r>
      <w:r w:rsidR="00080E24">
        <w:fldChar w:fldCharType="begin"/>
      </w:r>
      <w:r w:rsidR="00443FF2">
        <w:instrText xml:space="preserve"> REF _Ref229458812 \h </w:instrText>
      </w:r>
      <w:r w:rsidR="00080E24">
        <w:fldChar w:fldCharType="separate"/>
      </w:r>
      <w:r w:rsidR="00443FF2">
        <w:t xml:space="preserve">Figura </w:t>
      </w:r>
      <w:r w:rsidR="00443FF2">
        <w:rPr>
          <w:noProof/>
        </w:rPr>
        <w:t>4</w:t>
      </w:r>
      <w:r w:rsidR="00443FF2">
        <w:t>.</w:t>
      </w:r>
      <w:r w:rsidR="00443FF2">
        <w:rPr>
          <w:noProof/>
        </w:rPr>
        <w:t>4</w:t>
      </w:r>
      <w:r w:rsidR="00080E24">
        <w:fldChar w:fldCharType="end"/>
      </w:r>
      <w:r>
        <w:t xml:space="preserve">. </w:t>
      </w:r>
      <w:r w:rsidR="00BC1211" w:rsidRPr="00A46A65">
        <w:rPr>
          <w:lang w:val="en-US"/>
        </w:rPr>
        <w:t xml:space="preserve">São elas </w:t>
      </w:r>
      <w:r w:rsidR="00BC1211" w:rsidRPr="00A46A65">
        <w:rPr>
          <w:i/>
          <w:lang w:val="en-US"/>
        </w:rPr>
        <w:t>group id, artifact id, version, packaging</w:t>
      </w:r>
      <w:r w:rsidR="00BC1211" w:rsidRPr="00A46A65">
        <w:rPr>
          <w:lang w:val="en-US"/>
        </w:rPr>
        <w:t xml:space="preserve"> e </w:t>
      </w:r>
      <w:r w:rsidR="00BC1211" w:rsidRPr="00A46A65">
        <w:rPr>
          <w:i/>
          <w:lang w:val="en-US"/>
        </w:rPr>
        <w:t>artifact file</w:t>
      </w:r>
      <w:r w:rsidR="00BC1211" w:rsidRPr="00A46A65">
        <w:rPr>
          <w:lang w:val="en-US"/>
        </w:rPr>
        <w:t xml:space="preserve">. </w:t>
      </w:r>
      <w:r w:rsidR="006E475A" w:rsidRPr="006E475A">
        <w:t xml:space="preserve">No nosso domínio, </w:t>
      </w:r>
      <w:r w:rsidR="006E475A">
        <w:t>o</w:t>
      </w:r>
      <w:r w:rsidR="00B6617A" w:rsidRPr="00B6617A">
        <w:t xml:space="preserve">s campos </w:t>
      </w:r>
      <w:r w:rsidR="00B6617A" w:rsidRPr="00B6617A">
        <w:rPr>
          <w:i/>
        </w:rPr>
        <w:t>artifact id</w:t>
      </w:r>
      <w:r w:rsidR="00B6617A" w:rsidRPr="00B6617A">
        <w:t xml:space="preserve"> </w:t>
      </w:r>
      <w:r w:rsidR="00B6617A">
        <w:t xml:space="preserve">e </w:t>
      </w:r>
      <w:r w:rsidR="00B6617A" w:rsidRPr="00B6617A">
        <w:rPr>
          <w:i/>
        </w:rPr>
        <w:t>version</w:t>
      </w:r>
      <w:r w:rsidR="00B6617A">
        <w:t xml:space="preserve"> </w:t>
      </w:r>
      <w:r w:rsidR="006E475A">
        <w:t>e</w:t>
      </w:r>
      <w:r w:rsidR="00B6617A" w:rsidRPr="00B6617A">
        <w:t>s</w:t>
      </w:r>
      <w:r w:rsidR="006E475A">
        <w:t>t</w:t>
      </w:r>
      <w:r w:rsidR="00B6617A" w:rsidRPr="00B6617A">
        <w:t>ão representados na RAS</w:t>
      </w:r>
      <w:r w:rsidR="00B6617A">
        <w:t>, respectivamente,</w:t>
      </w:r>
      <w:r w:rsidR="00B6617A" w:rsidRPr="00B6617A">
        <w:t xml:space="preserve"> pelos</w:t>
      </w:r>
      <w:r w:rsidR="00B6617A">
        <w:t xml:space="preserve"> elementos Id e Versão da </w:t>
      </w:r>
      <w:r w:rsidR="00080E24">
        <w:fldChar w:fldCharType="begin"/>
      </w:r>
      <w:r w:rsidR="00325B1B">
        <w:instrText xml:space="preserve"> REF _Ref229458973 \h </w:instrText>
      </w:r>
      <w:r w:rsidR="00080E24">
        <w:fldChar w:fldCharType="separate"/>
      </w:r>
      <w:r w:rsidR="00325B1B">
        <w:t xml:space="preserve">Tabela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1</w:t>
      </w:r>
      <w:r w:rsidR="00080E24">
        <w:fldChar w:fldCharType="end"/>
      </w:r>
      <w:r w:rsidR="00B6617A">
        <w:t xml:space="preserve">. O campo </w:t>
      </w:r>
      <w:r w:rsidR="00B6617A" w:rsidRPr="00B6617A">
        <w:rPr>
          <w:i/>
        </w:rPr>
        <w:t>packaging</w:t>
      </w:r>
      <w:r w:rsidR="00B6617A">
        <w:t xml:space="preserve"> é fixo, com o valor “ras”</w:t>
      </w:r>
      <w:r w:rsidR="006E475A">
        <w:t xml:space="preserve"> para identificar que o arquivo tem este tipo</w:t>
      </w:r>
      <w:r w:rsidR="00B6617A">
        <w:t xml:space="preserve">. Resta apenas definir o valor de </w:t>
      </w:r>
      <w:r w:rsidR="00B6617A" w:rsidRPr="00B6617A">
        <w:rPr>
          <w:i/>
        </w:rPr>
        <w:t>group id</w:t>
      </w:r>
      <w:r w:rsidR="00B6617A">
        <w:t xml:space="preserve">. </w:t>
      </w:r>
      <w:r w:rsidR="006419AF">
        <w:t>E</w:t>
      </w:r>
      <w:r>
        <w:t xml:space="preserve">ntretanto, </w:t>
      </w:r>
      <w:r w:rsidR="00BC1211">
        <w:t xml:space="preserve">a RAS não define um campo </w:t>
      </w:r>
      <w:r w:rsidR="00BC1211" w:rsidRPr="00B6617A">
        <w:rPr>
          <w:i/>
        </w:rPr>
        <w:t>group id</w:t>
      </w:r>
      <w:r w:rsidR="00BC1211">
        <w:t xml:space="preserve">, de modo que </w:t>
      </w:r>
      <w:r w:rsidR="00B6617A">
        <w:t>adotaremos</w:t>
      </w:r>
      <w:r w:rsidR="00BC1211">
        <w:t xml:space="preserve"> a </w:t>
      </w:r>
      <w:r w:rsidR="00443FF2">
        <w:lastRenderedPageBreak/>
        <w:t>convenção</w:t>
      </w:r>
      <w:r w:rsidR="00BC1211">
        <w:t xml:space="preserve"> de repe</w:t>
      </w:r>
      <w:r w:rsidR="00B6617A">
        <w:t>t</w:t>
      </w:r>
      <w:r w:rsidR="00BC1211">
        <w:t xml:space="preserve">ir o valor de </w:t>
      </w:r>
      <w:r w:rsidR="00BC1211" w:rsidRPr="00B6617A">
        <w:rPr>
          <w:i/>
        </w:rPr>
        <w:t>artifact id</w:t>
      </w:r>
      <w:r w:rsidR="00BC1211">
        <w:t xml:space="preserve"> no campo </w:t>
      </w:r>
      <w:r w:rsidR="00BC1211" w:rsidRPr="00B6617A">
        <w:rPr>
          <w:i/>
        </w:rPr>
        <w:t>group id</w:t>
      </w:r>
      <w:r w:rsidR="00BC1211">
        <w:t>.</w:t>
      </w:r>
      <w:r w:rsidR="006419AF">
        <w:t xml:space="preserve"> </w:t>
      </w:r>
      <w:r w:rsidR="00313610">
        <w:t xml:space="preserve">O campo </w:t>
      </w:r>
      <w:r w:rsidR="00313610">
        <w:rPr>
          <w:i/>
        </w:rPr>
        <w:t xml:space="preserve">artifact file </w:t>
      </w:r>
      <w:r w:rsidR="00313610">
        <w:t xml:space="preserve">especifica o arquivo a ser enviado ao repositório, no nosso caso, um arquivo .ras. </w:t>
      </w:r>
    </w:p>
    <w:p w:rsidR="000A328B" w:rsidRDefault="006419AF" w:rsidP="00A85640">
      <w:r>
        <w:t xml:space="preserve">RAS é então copiado para a sua localização definitiva, mais especificamente para o caminho </w:t>
      </w:r>
      <w:r w:rsidRPr="006419AF">
        <w:rPr>
          <w:i/>
        </w:rPr>
        <w:t>repositório</w:t>
      </w:r>
      <w:r>
        <w:rPr>
          <w:i/>
        </w:rPr>
        <w:t>/</w:t>
      </w:r>
      <w:r w:rsidRPr="006419AF">
        <w:rPr>
          <w:i/>
        </w:rPr>
        <w:t>Id</w:t>
      </w:r>
      <w:r>
        <w:rPr>
          <w:i/>
        </w:rPr>
        <w:t>/</w:t>
      </w:r>
      <w:r w:rsidRPr="006419AF">
        <w:rPr>
          <w:i/>
        </w:rPr>
        <w:t>Id</w:t>
      </w:r>
      <w:r>
        <w:rPr>
          <w:i/>
        </w:rPr>
        <w:t>/</w:t>
      </w:r>
      <w:r w:rsidRPr="006419AF">
        <w:rPr>
          <w:i/>
        </w:rPr>
        <w:t>Versão</w:t>
      </w:r>
      <w:r>
        <w:t>.</w:t>
      </w:r>
      <w:r w:rsidR="000A328B">
        <w:t xml:space="preserve"> </w:t>
      </w:r>
      <w:r w:rsidR="00B6617A">
        <w:t>Em seguida, inicía-se o trabalho dos Consumidores</w:t>
      </w:r>
      <w:r w:rsidR="000A328B">
        <w:t>, cuja chamada é desencadeada pelo próprio método doUpload</w:t>
      </w:r>
      <w:r w:rsidR="00B6617A">
        <w:t xml:space="preserve">. </w:t>
      </w:r>
    </w:p>
    <w:p w:rsidR="00B6617A" w:rsidRDefault="00717378" w:rsidP="00A85640">
      <w:r>
        <w:t>Para que o artefato possa ser recuperado, é preciso criarmos uma referência para ele na base de dados do Archiva. Felizmente, o Archiva já possui um consumidor que analisa os arquivos e os coloca na base de dados e, portanto, não precisamos nos preocupar com essa parte. Entretanto, p</w:t>
      </w:r>
      <w:r w:rsidR="00B6617A">
        <w:t>ara que o arquivo fique disponível para pesquisa, é necessário atualizarmos o índice do Archiva para conter as informações referentes</w:t>
      </w:r>
      <w:r w:rsidR="000A328B">
        <w:t xml:space="preserve"> ao artefato</w:t>
      </w:r>
      <w:r w:rsidR="00B6617A">
        <w:t xml:space="preserve">. </w:t>
      </w:r>
      <w:r>
        <w:t xml:space="preserve">É importante ainda </w:t>
      </w:r>
      <w:r w:rsidR="006E475A">
        <w:t>que o artefato tenha suas informações mostradas na tela do Archiva</w:t>
      </w:r>
      <w:r>
        <w:t xml:space="preserve"> </w:t>
      </w:r>
      <w:r w:rsidR="006E475A">
        <w:t>(</w:t>
      </w:r>
      <w:r w:rsidR="00080E24">
        <w:fldChar w:fldCharType="begin"/>
      </w:r>
      <w:r w:rsidR="00325B1B">
        <w:instrText xml:space="preserve"> REF _Ref229458936 \h </w:instrText>
      </w:r>
      <w:r w:rsidR="00080E24"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7</w:t>
      </w:r>
      <w:r w:rsidR="00080E24">
        <w:fldChar w:fldCharType="end"/>
      </w:r>
      <w:r w:rsidR="006E475A">
        <w:t>)</w:t>
      </w:r>
      <w:r>
        <w:t>. Para isso</w:t>
      </w:r>
      <w:r w:rsidR="006E475A">
        <w:t xml:space="preserve"> </w:t>
      </w:r>
      <w:r w:rsidR="00617DD7">
        <w:t xml:space="preserve">é necessário que as informações </w:t>
      </w:r>
      <w:r w:rsidR="006E475A">
        <w:t>possam ser interpretadas corretamente, de modo que precisamos inserir na base de dados um modelo descritivo do artefato</w:t>
      </w:r>
      <w:r w:rsidR="00617DD7">
        <w:t xml:space="preserve">. </w:t>
      </w:r>
      <w:r w:rsidR="006E475A">
        <w:t>Este modelo é chamado modelo de projeto.</w:t>
      </w:r>
    </w:p>
    <w:p w:rsidR="00DA7474" w:rsidRDefault="00DA7474" w:rsidP="006F45E9">
      <w:pPr>
        <w:pStyle w:val="CentralizadoSemRecuo"/>
      </w:pPr>
      <w:r>
        <w:object w:dxaOrig="10312" w:dyaOrig="9062">
          <v:shape id="_x0000_i1026" type="#_x0000_t75" style="width:424.55pt;height:373.6pt" o:ole="">
            <v:imagedata r:id="rId22" o:title=""/>
          </v:shape>
          <o:OLEObject Type="Embed" ProgID="Visio.Drawing.11" ShapeID="_x0000_i1026" DrawAspect="Content" ObjectID="_1305531012" r:id="rId23"/>
        </w:object>
      </w:r>
    </w:p>
    <w:p w:rsidR="00DA7474" w:rsidRDefault="00DA7474" w:rsidP="00DA7474">
      <w:pPr>
        <w:pStyle w:val="Figuras"/>
      </w:pPr>
      <w:bookmarkStart w:id="398" w:name="_Ref229723168"/>
      <w:r>
        <w:t xml:space="preserve">Figura </w:t>
      </w:r>
      <w:ins w:id="399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400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401" w:author="Felipe Roos" w:date="2009-05-25T12:13:00Z">
        <w:r w:rsidR="00DA540F">
          <w:rPr>
            <w:noProof/>
          </w:rPr>
          <w:t>5</w:t>
        </w:r>
        <w:r w:rsidR="00080E24">
          <w:fldChar w:fldCharType="end"/>
        </w:r>
      </w:ins>
      <w:del w:id="402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4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5</w:delText>
        </w:r>
        <w:r w:rsidR="00080E24" w:rsidDel="00DA540F">
          <w:fldChar w:fldCharType="end"/>
        </w:r>
      </w:del>
      <w:bookmarkEnd w:id="398"/>
      <w:r>
        <w:t>: Relação entre envio de artefato e consumidores de artefato incluindo RasConsumer</w:t>
      </w:r>
    </w:p>
    <w:p w:rsidR="006419AF" w:rsidRPr="006419AF" w:rsidRDefault="006419AF" w:rsidP="006419AF">
      <w:pPr>
        <w:pStyle w:val="Ttulo4"/>
      </w:pPr>
      <w:r>
        <w:t>Indexação do Arquivo</w:t>
      </w:r>
    </w:p>
    <w:p w:rsidR="00A85640" w:rsidRDefault="006E475A" w:rsidP="00A85640">
      <w:r>
        <w:t>A indexação do arquivo deve ocorrer</w:t>
      </w:r>
      <w:r w:rsidR="00055D38">
        <w:t xml:space="preserve"> de acordo com as necessidades de pesquisa do mesmo.</w:t>
      </w:r>
      <w:r w:rsidR="004754BA">
        <w:t xml:space="preserve"> </w:t>
      </w:r>
      <w:r w:rsidR="004E198C">
        <w:t xml:space="preserve">Esta tarefa é feita pelo RasConsumer, um consumidor da classe Consumidores </w:t>
      </w:r>
      <w:r w:rsidR="004E198C">
        <w:lastRenderedPageBreak/>
        <w:t xml:space="preserve">de Conteúdo de Repositório. </w:t>
      </w:r>
      <w:r w:rsidR="00055D38">
        <w:t xml:space="preserve">A subseção </w:t>
      </w:r>
      <w:r w:rsidR="000A328B">
        <w:t>9</w:t>
      </w:r>
      <w:r w:rsidR="00055D38">
        <w:t>.1 da RAS define uma pesquisa por palavra chave e estabelece que:</w:t>
      </w:r>
    </w:p>
    <w:p w:rsidR="00055D38" w:rsidRDefault="00055D38" w:rsidP="00055D38">
      <w:pPr>
        <w:pStyle w:val="Citao"/>
      </w:pPr>
      <w:r>
        <w:t xml:space="preserve">Esta requisição [procura por palavra chave] deve procurar pelo menos os metadados do artefato. </w:t>
      </w:r>
      <w:r w:rsidRPr="00055D38">
        <w:t>Em particular, nome, id, versão, descri</w:t>
      </w:r>
      <w:r>
        <w:t>ção curta</w:t>
      </w:r>
      <w:r w:rsidRPr="00055D38">
        <w:t xml:space="preserve">, </w:t>
      </w:r>
      <w:r>
        <w:t xml:space="preserve">descrição </w:t>
      </w:r>
      <w:r w:rsidRPr="00055D38">
        <w:t xml:space="preserve">e seção </w:t>
      </w:r>
      <w:r>
        <w:t>classificação. [RAS, p.99]</w:t>
      </w:r>
    </w:p>
    <w:p w:rsidR="00480C9D" w:rsidRDefault="006419AF" w:rsidP="00480C9D">
      <w:pPr>
        <w:rPr>
          <w:lang w:eastAsia="ar-SA"/>
        </w:rPr>
      </w:pPr>
      <w:r>
        <w:rPr>
          <w:lang w:eastAsia="ar-SA"/>
        </w:rPr>
        <w:t>Os elementos citados podem ser encontrados no</w:t>
      </w:r>
      <w:r w:rsidR="00480C9D">
        <w:rPr>
          <w:lang w:eastAsia="ar-SA"/>
        </w:rPr>
        <w:t xml:space="preserve"> Perfil Padrão e </w:t>
      </w:r>
      <w:r>
        <w:rPr>
          <w:lang w:eastAsia="ar-SA"/>
        </w:rPr>
        <w:t xml:space="preserve">são </w:t>
      </w:r>
      <w:r w:rsidR="00480C9D">
        <w:rPr>
          <w:lang w:eastAsia="ar-SA"/>
        </w:rPr>
        <w:t>definidos pel</w:t>
      </w:r>
      <w:r>
        <w:rPr>
          <w:lang w:eastAsia="ar-SA"/>
        </w:rPr>
        <w:t>a</w:t>
      </w:r>
      <w:r w:rsidR="00480C9D">
        <w:rPr>
          <w:lang w:eastAsia="ar-SA"/>
        </w:rPr>
        <w:t xml:space="preserve">s </w:t>
      </w:r>
      <w:r>
        <w:rPr>
          <w:lang w:eastAsia="ar-SA"/>
        </w:rPr>
        <w:t xml:space="preserve">expressões </w:t>
      </w:r>
      <w:r w:rsidR="00480C9D">
        <w:rPr>
          <w:lang w:eastAsia="ar-SA"/>
        </w:rPr>
        <w:t>X</w:t>
      </w:r>
      <w:r w:rsidR="000A328B">
        <w:rPr>
          <w:lang w:eastAsia="ar-SA"/>
        </w:rPr>
        <w:t>P</w:t>
      </w:r>
      <w:r w:rsidR="00480C9D">
        <w:rPr>
          <w:lang w:eastAsia="ar-SA"/>
        </w:rPr>
        <w:t>ath</w:t>
      </w:r>
      <w:r w:rsidR="000A328B">
        <w:rPr>
          <w:lang w:eastAsia="ar-SA"/>
        </w:rPr>
        <w:t xml:space="preserve"> na </w:t>
      </w:r>
      <w:r w:rsidR="00080E24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_Ref229458973 \h </w:instrText>
      </w:r>
      <w:r w:rsidR="00080E24">
        <w:rPr>
          <w:lang w:eastAsia="ar-SA"/>
        </w:rPr>
      </w:r>
      <w:r w:rsidR="00080E24">
        <w:rPr>
          <w:lang w:eastAsia="ar-SA"/>
        </w:rPr>
        <w:fldChar w:fldCharType="separate"/>
      </w:r>
      <w:r w:rsidR="00325B1B">
        <w:t xml:space="preserve">Tabela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1</w:t>
      </w:r>
      <w:r w:rsidR="00080E24">
        <w:rPr>
          <w:lang w:eastAsia="ar-SA"/>
        </w:rPr>
        <w:fldChar w:fldCharType="end"/>
      </w:r>
      <w:r w:rsidR="00480C9D">
        <w:rPr>
          <w:lang w:eastAsia="ar-SA"/>
        </w:rPr>
        <w:t>:</w:t>
      </w:r>
    </w:p>
    <w:p w:rsidR="00774BC2" w:rsidRDefault="00774BC2" w:rsidP="00774BC2">
      <w:pPr>
        <w:pStyle w:val="Figuras"/>
      </w:pPr>
      <w:bookmarkStart w:id="403" w:name="_Ref229458973"/>
      <w:r>
        <w:t xml:space="preserve">Tabela </w:t>
      </w:r>
      <w:fldSimple w:instr=" STYLEREF 1 \s ">
        <w:r w:rsidR="00A306E0">
          <w:rPr>
            <w:noProof/>
          </w:rPr>
          <w:t>4</w:t>
        </w:r>
      </w:fldSimple>
      <w:r w:rsidR="00A306E0">
        <w:t>.</w:t>
      </w:r>
      <w:fldSimple w:instr=" SEQ Tabela \* ARABIC \s 1 ">
        <w:r w:rsidR="00A306E0">
          <w:rPr>
            <w:noProof/>
          </w:rPr>
          <w:t>2</w:t>
        </w:r>
      </w:fldSimple>
      <w:bookmarkEnd w:id="403"/>
      <w:r>
        <w:t>: Relação de elementos do Perfil Padrão a serem indexados</w:t>
      </w:r>
    </w:p>
    <w:tbl>
      <w:tblPr>
        <w:tblW w:w="0" w:type="auto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4077"/>
        <w:gridCol w:w="4642"/>
      </w:tblGrid>
      <w:tr w:rsidR="00774BC2" w:rsidTr="00A23091">
        <w:trPr>
          <w:jc w:val="center"/>
        </w:trPr>
        <w:tc>
          <w:tcPr>
            <w:tcW w:w="4321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774BC2" w:rsidRPr="00A23091" w:rsidRDefault="00774BC2" w:rsidP="00A23091">
            <w:pPr>
              <w:ind w:firstLine="0"/>
              <w:rPr>
                <w:b/>
                <w:bCs/>
                <w:lang w:eastAsia="ar-SA"/>
              </w:rPr>
            </w:pPr>
            <w:r w:rsidRPr="00A23091">
              <w:rPr>
                <w:b/>
                <w:bCs/>
                <w:lang w:eastAsia="ar-SA"/>
              </w:rPr>
              <w:t>Elemento</w:t>
            </w:r>
          </w:p>
        </w:tc>
        <w:tc>
          <w:tcPr>
            <w:tcW w:w="4322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774BC2" w:rsidRPr="00A23091" w:rsidRDefault="00774BC2" w:rsidP="00A23091">
            <w:pPr>
              <w:ind w:firstLine="0"/>
              <w:rPr>
                <w:b/>
                <w:bCs/>
                <w:lang w:eastAsia="ar-SA"/>
              </w:rPr>
            </w:pPr>
            <w:r w:rsidRPr="00A23091">
              <w:rPr>
                <w:b/>
                <w:bCs/>
                <w:lang w:eastAsia="ar-SA"/>
              </w:rPr>
              <w:t>XPath equivalente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Nome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/@name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Id</w:t>
            </w:r>
            <w:r w:rsidR="00255CBF">
              <w:rPr>
                <w:bCs/>
                <w:lang w:eastAsia="ar-SA"/>
              </w:rPr>
              <w:t>entificador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/@id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Versão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/@version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</w:tcPr>
          <w:p w:rsidR="00774BC2" w:rsidRPr="00A23091" w:rsidRDefault="00774BC2" w:rsidP="00285C2F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 xml:space="preserve">Descrição </w:t>
            </w:r>
            <w:del w:id="404" w:author="Felipe Roos" w:date="2009-05-18T11:01:00Z">
              <w:r w:rsidRPr="00A23091" w:rsidDel="00285C2F">
                <w:rPr>
                  <w:bCs/>
                  <w:lang w:eastAsia="ar-SA"/>
                </w:rPr>
                <w:delText>curta</w:delText>
              </w:r>
              <w:r w:rsidR="007A687D" w:rsidDel="00285C2F">
                <w:rPr>
                  <w:bCs/>
                  <w:lang w:eastAsia="ar-SA"/>
                </w:rPr>
                <w:delText xml:space="preserve"> </w:delText>
              </w:r>
            </w:del>
            <w:ins w:id="405" w:author="Felipe Roos" w:date="2009-05-18T11:01:00Z">
              <w:r w:rsidR="00285C2F">
                <w:rPr>
                  <w:bCs/>
                  <w:lang w:eastAsia="ar-SA"/>
                </w:rPr>
                <w:t xml:space="preserve">breve </w:t>
              </w:r>
            </w:ins>
            <w:r w:rsidR="007A687D">
              <w:rPr>
                <w:bCs/>
                <w:lang w:eastAsia="ar-SA"/>
              </w:rPr>
              <w:t>do Ativo</w:t>
            </w:r>
          </w:p>
        </w:tc>
        <w:tc>
          <w:tcPr>
            <w:tcW w:w="4322" w:type="dxa"/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</w:t>
            </w:r>
            <w:r w:rsidR="00742528">
              <w:rPr>
                <w:lang w:eastAsia="ar-SA"/>
              </w:rPr>
              <w:t>short-description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Descrição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/description/</w:t>
            </w:r>
            <w:r w:rsidR="003E3B1E">
              <w:rPr>
                <w:lang w:eastAsia="ar-SA"/>
              </w:rPr>
              <w:t>/</w:t>
            </w:r>
            <w:r>
              <w:rPr>
                <w:lang w:eastAsia="ar-SA"/>
              </w:rPr>
              <w:t>text()</w:t>
            </w:r>
          </w:p>
        </w:tc>
      </w:tr>
      <w:tr w:rsidR="007A687D" w:rsidRPr="00D0310B" w:rsidTr="00A23091">
        <w:trPr>
          <w:jc w:val="center"/>
        </w:trPr>
        <w:tc>
          <w:tcPr>
            <w:tcW w:w="4321" w:type="dxa"/>
          </w:tcPr>
          <w:p w:rsidR="007A687D" w:rsidRPr="00A23091" w:rsidDel="007A687D" w:rsidRDefault="007A687D" w:rsidP="007A687D">
            <w:pPr>
              <w:ind w:firstLine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Descrição dos Contextos</w:t>
            </w:r>
          </w:p>
        </w:tc>
        <w:tc>
          <w:tcPr>
            <w:tcW w:w="4322" w:type="dxa"/>
          </w:tcPr>
          <w:p w:rsidR="007A687D" w:rsidRPr="007A687D" w:rsidRDefault="007A687D" w:rsidP="001B374B">
            <w:pPr>
              <w:ind w:firstLine="0"/>
              <w:rPr>
                <w:lang w:val="en-US" w:eastAsia="ar-SA"/>
              </w:rPr>
            </w:pPr>
            <w:r>
              <w:rPr>
                <w:lang w:val="en-US" w:eastAsia="ar-SA"/>
              </w:rPr>
              <w:t>/</w:t>
            </w:r>
            <w:r w:rsidR="001B374B">
              <w:rPr>
                <w:lang w:val="en-US" w:eastAsia="ar-SA"/>
              </w:rPr>
              <w:t>asset</w:t>
            </w:r>
            <w:r>
              <w:rPr>
                <w:lang w:val="en-US" w:eastAsia="ar-SA"/>
              </w:rPr>
              <w:t>/classification//context/description/text()</w:t>
            </w:r>
          </w:p>
        </w:tc>
      </w:tr>
      <w:tr w:rsidR="00774BC2" w:rsidRPr="00D0310B" w:rsidTr="00A23091">
        <w:trPr>
          <w:jc w:val="center"/>
        </w:trPr>
        <w:tc>
          <w:tcPr>
            <w:tcW w:w="4321" w:type="dxa"/>
          </w:tcPr>
          <w:p w:rsidR="00774BC2" w:rsidRPr="00A23091" w:rsidRDefault="007A687D" w:rsidP="007A687D">
            <w:pPr>
              <w:ind w:firstLine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Descritores dos Contextos</w:t>
            </w:r>
          </w:p>
        </w:tc>
        <w:tc>
          <w:tcPr>
            <w:tcW w:w="4322" w:type="dxa"/>
          </w:tcPr>
          <w:p w:rsidR="00774BC2" w:rsidRPr="007A687D" w:rsidRDefault="00774BC2" w:rsidP="001B374B">
            <w:pPr>
              <w:ind w:firstLine="0"/>
              <w:rPr>
                <w:lang w:val="en-US" w:eastAsia="ar-SA"/>
              </w:rPr>
            </w:pPr>
            <w:r w:rsidRPr="007A687D">
              <w:rPr>
                <w:lang w:val="en-US" w:eastAsia="ar-SA"/>
              </w:rPr>
              <w:t>/</w:t>
            </w:r>
            <w:r w:rsidR="001B374B">
              <w:rPr>
                <w:lang w:val="en-US" w:eastAsia="ar-SA"/>
              </w:rPr>
              <w:t>a</w:t>
            </w:r>
            <w:r w:rsidR="001B374B" w:rsidRPr="007A687D">
              <w:rPr>
                <w:lang w:val="en-US" w:eastAsia="ar-SA"/>
              </w:rPr>
              <w:t>sset</w:t>
            </w:r>
            <w:r w:rsidRPr="007A687D">
              <w:rPr>
                <w:lang w:val="en-US" w:eastAsia="ar-SA"/>
              </w:rPr>
              <w:t>/classification//</w:t>
            </w:r>
            <w:r w:rsidR="007A687D" w:rsidRPr="007A687D">
              <w:rPr>
                <w:lang w:val="en-US" w:eastAsia="ar-SA"/>
              </w:rPr>
              <w:t>context/</w:t>
            </w:r>
            <w:r w:rsidR="007A687D">
              <w:rPr>
                <w:lang w:val="en-US" w:eastAsia="ar-SA"/>
              </w:rPr>
              <w:t>/</w:t>
            </w:r>
            <w:r w:rsidR="007A687D" w:rsidRPr="007A687D">
              <w:rPr>
                <w:lang w:val="en-US" w:eastAsia="ar-SA"/>
              </w:rPr>
              <w:t>descriptor/</w:t>
            </w:r>
            <w:r w:rsidRPr="007A687D">
              <w:rPr>
                <w:lang w:val="en-US" w:eastAsia="ar-SA"/>
              </w:rPr>
              <w:t>text()</w:t>
            </w:r>
          </w:p>
        </w:tc>
      </w:tr>
    </w:tbl>
    <w:p w:rsidR="00DA20E2" w:rsidRPr="007A687D" w:rsidRDefault="00DA20E2" w:rsidP="00480C9D">
      <w:pPr>
        <w:rPr>
          <w:lang w:val="en-US" w:eastAsia="ar-SA"/>
        </w:rPr>
      </w:pPr>
    </w:p>
    <w:p w:rsidR="006419AF" w:rsidRPr="006419AF" w:rsidRDefault="006419AF" w:rsidP="00480C9D">
      <w:pPr>
        <w:rPr>
          <w:lang w:eastAsia="ar-SA"/>
        </w:rPr>
      </w:pPr>
      <w:r>
        <w:rPr>
          <w:lang w:eastAsia="ar-SA"/>
        </w:rPr>
        <w:t xml:space="preserve">Na tabela acima está assumido que o XML em questão usa o </w:t>
      </w:r>
      <w:r>
        <w:rPr>
          <w:i/>
          <w:lang w:eastAsia="ar-SA"/>
        </w:rPr>
        <w:t>namespace</w:t>
      </w:r>
      <w:r>
        <w:rPr>
          <w:lang w:eastAsia="ar-SA"/>
        </w:rPr>
        <w:t xml:space="preserve"> padrão para identificar o RAS. Entretanto, isto deverá ser levado </w:t>
      </w:r>
      <w:r w:rsidR="00D953D9">
        <w:rPr>
          <w:lang w:eastAsia="ar-SA"/>
        </w:rPr>
        <w:t>quando da leitura do mesmo</w:t>
      </w:r>
      <w:r>
        <w:rPr>
          <w:lang w:eastAsia="ar-SA"/>
        </w:rPr>
        <w:t>, que será ajustada de acordo com o prefixo utilizado.</w:t>
      </w:r>
    </w:p>
    <w:p w:rsidR="00976967" w:rsidRDefault="006E475A" w:rsidP="00480C9D">
      <w:pPr>
        <w:rPr>
          <w:lang w:eastAsia="ar-SA"/>
        </w:rPr>
      </w:pPr>
      <w:r>
        <w:rPr>
          <w:lang w:eastAsia="ar-SA"/>
        </w:rPr>
        <w:t xml:space="preserve">Uma vez desencadeado o trabalho dos consumidores, o arquivo que foi enviado para a base e agora </w:t>
      </w:r>
      <w:r w:rsidR="004552CC">
        <w:rPr>
          <w:lang w:eastAsia="ar-SA"/>
        </w:rPr>
        <w:t>se encontra</w:t>
      </w:r>
      <w:r>
        <w:rPr>
          <w:lang w:eastAsia="ar-SA"/>
        </w:rPr>
        <w:t xml:space="preserve"> em sua localização definitiva será processado por cada consumidor de repositório disponível. </w:t>
      </w:r>
      <w:r w:rsidR="00717378">
        <w:rPr>
          <w:lang w:eastAsia="ar-SA"/>
        </w:rPr>
        <w:t xml:space="preserve">O responsável por indexá-lo corretamente será o nosso </w:t>
      </w:r>
      <w:r w:rsidR="00DA20E2">
        <w:rPr>
          <w:i/>
          <w:lang w:eastAsia="ar-SA"/>
        </w:rPr>
        <w:t>RasConsumer</w:t>
      </w:r>
      <w:r w:rsidR="00717378">
        <w:rPr>
          <w:lang w:eastAsia="ar-SA"/>
        </w:rPr>
        <w:t xml:space="preserve">. </w:t>
      </w:r>
      <w:r w:rsidR="00DA20E2">
        <w:rPr>
          <w:lang w:eastAsia="ar-SA"/>
        </w:rPr>
        <w:t xml:space="preserve">Mas para extrairmos o conteúdo passível de indexação, teremos de descompactar o rasset.xml de dentro do artefato para executar as pesquisas relacionadas na </w:t>
      </w:r>
      <w:r w:rsidR="00080E24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_Ref229458973 \h </w:instrText>
      </w:r>
      <w:r w:rsidR="00080E24">
        <w:rPr>
          <w:lang w:eastAsia="ar-SA"/>
        </w:rPr>
      </w:r>
      <w:r w:rsidR="00080E24">
        <w:rPr>
          <w:lang w:eastAsia="ar-SA"/>
        </w:rPr>
        <w:fldChar w:fldCharType="separate"/>
      </w:r>
      <w:r w:rsidR="00325B1B">
        <w:t xml:space="preserve">Tabela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1</w:t>
      </w:r>
      <w:r w:rsidR="00080E24">
        <w:rPr>
          <w:lang w:eastAsia="ar-SA"/>
        </w:rPr>
        <w:fldChar w:fldCharType="end"/>
      </w:r>
      <w:r w:rsidR="00DA20E2">
        <w:rPr>
          <w:lang w:eastAsia="ar-SA"/>
        </w:rPr>
        <w:t xml:space="preserve">. </w:t>
      </w:r>
      <w:r w:rsidR="00717378">
        <w:rPr>
          <w:lang w:eastAsia="ar-SA"/>
        </w:rPr>
        <w:t>Para isso, descompactamos o rasset.xml para uma localização temporária junto ao diretório do artefato. Após, a</w:t>
      </w:r>
      <w:r w:rsidR="00DA20E2">
        <w:rPr>
          <w:lang w:eastAsia="ar-SA"/>
        </w:rPr>
        <w:t xml:space="preserve">s pesquisas são aplicadas e os resultados concatenados e </w:t>
      </w:r>
      <w:r w:rsidR="00717378">
        <w:rPr>
          <w:lang w:eastAsia="ar-SA"/>
        </w:rPr>
        <w:t>salvos em memória</w:t>
      </w:r>
      <w:r w:rsidR="00DA20E2">
        <w:rPr>
          <w:lang w:eastAsia="ar-SA"/>
        </w:rPr>
        <w:t xml:space="preserve">. O arquivo </w:t>
      </w:r>
      <w:r w:rsidR="00717378">
        <w:rPr>
          <w:lang w:eastAsia="ar-SA"/>
        </w:rPr>
        <w:t xml:space="preserve">temporário </w:t>
      </w:r>
      <w:r w:rsidR="00DA20E2">
        <w:rPr>
          <w:lang w:eastAsia="ar-SA"/>
        </w:rPr>
        <w:t xml:space="preserve">é excluído, e os resultados retornados ao </w:t>
      </w:r>
      <w:r w:rsidR="00DA20E2">
        <w:rPr>
          <w:i/>
          <w:lang w:eastAsia="ar-SA"/>
        </w:rPr>
        <w:t>RasConsumer</w:t>
      </w:r>
      <w:r w:rsidR="00DA20E2">
        <w:rPr>
          <w:lang w:eastAsia="ar-SA"/>
        </w:rPr>
        <w:t xml:space="preserve">, que os encaminha para o indexador do Archiva. </w:t>
      </w:r>
      <w:r w:rsidR="00CB5C05">
        <w:rPr>
          <w:lang w:eastAsia="ar-SA"/>
        </w:rPr>
        <w:t xml:space="preserve">O processo de extração dos valores é de responsabilidade </w:t>
      </w:r>
      <w:r w:rsidR="00CB5C05" w:rsidRPr="00CB5C05">
        <w:rPr>
          <w:lang w:eastAsia="ar-SA"/>
        </w:rPr>
        <w:t>do</w:t>
      </w:r>
      <w:r w:rsidR="00CB5C05">
        <w:rPr>
          <w:lang w:eastAsia="ar-SA"/>
        </w:rPr>
        <w:t xml:space="preserve"> </w:t>
      </w:r>
      <w:r w:rsidR="00CB5C05" w:rsidRPr="00CB5C05">
        <w:rPr>
          <w:i/>
          <w:lang w:eastAsia="ar-SA"/>
        </w:rPr>
        <w:t>RassetReader</w:t>
      </w:r>
      <w:r w:rsidR="00CB5C05">
        <w:rPr>
          <w:lang w:eastAsia="ar-SA"/>
        </w:rPr>
        <w:t>.</w:t>
      </w:r>
    </w:p>
    <w:p w:rsidR="000E4E37" w:rsidRPr="00676A57" w:rsidRDefault="00617DD7" w:rsidP="00480C9D">
      <w:r>
        <w:rPr>
          <w:lang w:eastAsia="ar-SA"/>
        </w:rPr>
        <w:t xml:space="preserve">A inserção na base de dados já é feita por um consumidor genérico, chamado </w:t>
      </w:r>
      <w:r w:rsidRPr="004552CC">
        <w:rPr>
          <w:i/>
          <w:lang w:eastAsia="ar-SA"/>
        </w:rPr>
        <w:t>ArtifactUpdateDatabaseConsumer</w:t>
      </w:r>
      <w:r w:rsidR="002F4688">
        <w:rPr>
          <w:lang w:eastAsia="ar-SA"/>
        </w:rPr>
        <w:t xml:space="preserve">. Ele processa os </w:t>
      </w:r>
      <w:r w:rsidR="002F4688">
        <w:rPr>
          <w:i/>
          <w:lang w:eastAsia="ar-SA"/>
        </w:rPr>
        <w:t>checksums</w:t>
      </w:r>
      <w:r w:rsidR="002F4688">
        <w:rPr>
          <w:lang w:eastAsia="ar-SA"/>
        </w:rPr>
        <w:t xml:space="preserve"> que permitem que o arquivo seja localizado pela </w:t>
      </w:r>
      <w:r w:rsidR="00676A57">
        <w:rPr>
          <w:lang w:eastAsia="ar-SA"/>
        </w:rPr>
        <w:t xml:space="preserve">interface </w:t>
      </w:r>
      <w:r w:rsidR="00676A57">
        <w:rPr>
          <w:i/>
          <w:lang w:eastAsia="ar-SA"/>
        </w:rPr>
        <w:t>Find Artifact</w:t>
      </w:r>
      <w:r w:rsidR="00676A57">
        <w:t xml:space="preserve"> do Archiva. Além disso, seta outras informações relevantes do artefato e então o salva na base de dados.</w:t>
      </w:r>
    </w:p>
    <w:p w:rsidR="00BC1211" w:rsidRDefault="00BC1211" w:rsidP="00BC1211">
      <w:pPr>
        <w:pStyle w:val="Ttulo4"/>
        <w:rPr>
          <w:lang w:eastAsia="ar-SA"/>
        </w:rPr>
      </w:pPr>
      <w:r>
        <w:rPr>
          <w:lang w:eastAsia="ar-SA"/>
        </w:rPr>
        <w:t xml:space="preserve">Inserção do </w:t>
      </w:r>
      <w:r w:rsidR="00C922AD">
        <w:rPr>
          <w:lang w:eastAsia="ar-SA"/>
        </w:rPr>
        <w:t xml:space="preserve">Modelo de Projeto do </w:t>
      </w:r>
      <w:r>
        <w:rPr>
          <w:lang w:eastAsia="ar-SA"/>
        </w:rPr>
        <w:t>Artefato na Base de Dados</w:t>
      </w:r>
    </w:p>
    <w:p w:rsidR="00676A57" w:rsidRDefault="00676A57" w:rsidP="00480C9D">
      <w:pPr>
        <w:rPr>
          <w:lang w:eastAsia="ar-SA"/>
        </w:rPr>
      </w:pPr>
      <w:r>
        <w:rPr>
          <w:lang w:eastAsia="ar-SA"/>
        </w:rPr>
        <w:t>A</w:t>
      </w:r>
      <w:r w:rsidR="00D953D9">
        <w:rPr>
          <w:lang w:eastAsia="ar-SA"/>
        </w:rPr>
        <w:t xml:space="preserve">penas as informações de índice </w:t>
      </w:r>
      <w:r>
        <w:rPr>
          <w:lang w:eastAsia="ar-SA"/>
        </w:rPr>
        <w:t xml:space="preserve">e a presença do artefato na base </w:t>
      </w:r>
      <w:r w:rsidR="009A3AC9">
        <w:rPr>
          <w:lang w:eastAsia="ar-SA"/>
        </w:rPr>
        <w:t xml:space="preserve">de dados </w:t>
      </w:r>
      <w:r w:rsidR="00D953D9">
        <w:rPr>
          <w:lang w:eastAsia="ar-SA"/>
        </w:rPr>
        <w:t>não gara</w:t>
      </w:r>
      <w:r w:rsidR="000E4E37">
        <w:rPr>
          <w:lang w:eastAsia="ar-SA"/>
        </w:rPr>
        <w:t>n</w:t>
      </w:r>
      <w:r w:rsidR="00D953D9">
        <w:rPr>
          <w:lang w:eastAsia="ar-SA"/>
        </w:rPr>
        <w:t>tem que o artefato possa ser visualizado</w:t>
      </w:r>
      <w:r w:rsidR="00717378">
        <w:rPr>
          <w:lang w:eastAsia="ar-SA"/>
        </w:rPr>
        <w:t xml:space="preserve"> como na </w:t>
      </w:r>
      <w:r w:rsidR="00080E24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_Ref229458936 \h </w:instrText>
      </w:r>
      <w:r w:rsidR="00080E24">
        <w:rPr>
          <w:lang w:eastAsia="ar-SA"/>
        </w:rPr>
      </w:r>
      <w:r w:rsidR="00080E24">
        <w:rPr>
          <w:lang w:eastAsia="ar-SA"/>
        </w:rPr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7</w:t>
      </w:r>
      <w:r w:rsidR="00080E24">
        <w:rPr>
          <w:lang w:eastAsia="ar-SA"/>
        </w:rPr>
        <w:fldChar w:fldCharType="end"/>
      </w:r>
      <w:r w:rsidR="00717378">
        <w:rPr>
          <w:lang w:eastAsia="ar-SA"/>
        </w:rPr>
        <w:t xml:space="preserve">. </w:t>
      </w:r>
      <w:r>
        <w:rPr>
          <w:lang w:eastAsia="ar-SA"/>
        </w:rPr>
        <w:t xml:space="preserve">O Archiva diferencia a informação do artefato em si daquela que é </w:t>
      </w:r>
      <w:r w:rsidR="00717378">
        <w:rPr>
          <w:lang w:eastAsia="ar-SA"/>
        </w:rPr>
        <w:t>visualizada pela interfac</w:t>
      </w:r>
      <w:r w:rsidR="00717378" w:rsidRPr="00717378">
        <w:rPr>
          <w:lang w:eastAsia="ar-SA"/>
        </w:rPr>
        <w:t xml:space="preserve">e, </w:t>
      </w:r>
      <w:r w:rsidRPr="00717378">
        <w:rPr>
          <w:lang w:eastAsia="ar-SA"/>
        </w:rPr>
        <w:t>t</w:t>
      </w:r>
      <w:r>
        <w:rPr>
          <w:lang w:eastAsia="ar-SA"/>
        </w:rPr>
        <w:t>ratando-as de maneira separada</w:t>
      </w:r>
      <w:r w:rsidR="00C922AD">
        <w:rPr>
          <w:lang w:eastAsia="ar-SA"/>
        </w:rPr>
        <w:t xml:space="preserve">. </w:t>
      </w:r>
      <w:r w:rsidR="00717378">
        <w:rPr>
          <w:lang w:eastAsia="ar-SA"/>
        </w:rPr>
        <w:t xml:space="preserve">A representação </w:t>
      </w:r>
      <w:r w:rsidR="009A3AC9">
        <w:rPr>
          <w:lang w:eastAsia="ar-SA"/>
        </w:rPr>
        <w:t xml:space="preserve">das </w:t>
      </w:r>
      <w:r w:rsidR="00717378">
        <w:rPr>
          <w:lang w:eastAsia="ar-SA"/>
        </w:rPr>
        <w:t xml:space="preserve">informações </w:t>
      </w:r>
      <w:r w:rsidR="009A3AC9">
        <w:rPr>
          <w:lang w:eastAsia="ar-SA"/>
        </w:rPr>
        <w:t xml:space="preserve">visuais </w:t>
      </w:r>
      <w:r w:rsidR="00717378">
        <w:rPr>
          <w:lang w:eastAsia="ar-SA"/>
        </w:rPr>
        <w:t xml:space="preserve">do artefato é chamada modelo de projeto e também fica presente na base de dados. Entretanto, sua inserção </w:t>
      </w:r>
      <w:r w:rsidR="00717378">
        <w:rPr>
          <w:lang w:eastAsia="ar-SA"/>
        </w:rPr>
        <w:lastRenderedPageBreak/>
        <w:t xml:space="preserve">ocorre num outro momento, já que o consumidor que a </w:t>
      </w:r>
      <w:r w:rsidR="004C6911">
        <w:rPr>
          <w:lang w:eastAsia="ar-SA"/>
        </w:rPr>
        <w:t>tratará não é da mesma classe daquela do RasConsumer.</w:t>
      </w:r>
    </w:p>
    <w:p w:rsidR="00BC1211" w:rsidRDefault="00676A57" w:rsidP="00480C9D">
      <w:pPr>
        <w:rPr>
          <w:lang w:eastAsia="ar-SA"/>
        </w:rPr>
      </w:pPr>
      <w:r>
        <w:rPr>
          <w:lang w:eastAsia="ar-SA"/>
        </w:rPr>
        <w:t xml:space="preserve">As informações do modelo de projeto são inseridas por consumidores de base de dados. </w:t>
      </w:r>
      <w:r w:rsidR="004F6A75">
        <w:rPr>
          <w:lang w:eastAsia="ar-SA"/>
        </w:rPr>
        <w:t>No Archiva, as informações</w:t>
      </w:r>
      <w:r w:rsidR="009A3AC9">
        <w:rPr>
          <w:lang w:eastAsia="ar-SA"/>
        </w:rPr>
        <w:t xml:space="preserve"> visuais do artefato são guardadas </w:t>
      </w:r>
      <w:r w:rsidR="004F6A75">
        <w:rPr>
          <w:lang w:eastAsia="ar-SA"/>
        </w:rPr>
        <w:t xml:space="preserve">pelo </w:t>
      </w:r>
      <w:r w:rsidR="009A3AC9">
        <w:rPr>
          <w:lang w:eastAsia="ar-SA"/>
        </w:rPr>
        <w:t xml:space="preserve">pom.xml. </w:t>
      </w:r>
      <w:r w:rsidR="00991F61">
        <w:rPr>
          <w:lang w:eastAsia="ar-SA"/>
        </w:rPr>
        <w:t>Este arquivo é, assim como o rasset.xml, um descritor para o artefato. Este descritor</w:t>
      </w:r>
      <w:r w:rsidR="004F6A75">
        <w:rPr>
          <w:lang w:eastAsia="ar-SA"/>
        </w:rPr>
        <w:t xml:space="preserve">, </w:t>
      </w:r>
      <w:r w:rsidR="00991F61">
        <w:rPr>
          <w:lang w:eastAsia="ar-SA"/>
        </w:rPr>
        <w:t>definido especialmente para a ferramenta Maven</w:t>
      </w:r>
      <w:r w:rsidR="004F6A75">
        <w:rPr>
          <w:lang w:eastAsia="ar-SA"/>
        </w:rPr>
        <w:t xml:space="preserve">, </w:t>
      </w:r>
      <w:r w:rsidR="00991F61">
        <w:rPr>
          <w:lang w:eastAsia="ar-SA"/>
        </w:rPr>
        <w:t xml:space="preserve">contém elementos semelhantes ao rasset.xml. </w:t>
      </w:r>
      <w:r w:rsidR="004C6911">
        <w:rPr>
          <w:lang w:eastAsia="ar-SA"/>
        </w:rPr>
        <w:t xml:space="preserve">Atualmente, no Archiva, </w:t>
      </w:r>
      <w:r>
        <w:rPr>
          <w:lang w:eastAsia="ar-SA"/>
        </w:rPr>
        <w:t>h</w:t>
      </w:r>
      <w:r w:rsidR="00C922AD">
        <w:rPr>
          <w:lang w:eastAsia="ar-SA"/>
        </w:rPr>
        <w:t xml:space="preserve">á um consumidor que verifica as informações do arquivo </w:t>
      </w:r>
      <w:r w:rsidR="00991F61">
        <w:rPr>
          <w:lang w:eastAsia="ar-SA"/>
        </w:rPr>
        <w:t xml:space="preserve">pom.xml </w:t>
      </w:r>
      <w:r w:rsidR="00C922AD">
        <w:rPr>
          <w:lang w:eastAsia="ar-SA"/>
        </w:rPr>
        <w:t>e coloca na base o seu respectivo modelo</w:t>
      </w:r>
      <w:r w:rsidR="004C6911">
        <w:rPr>
          <w:lang w:eastAsia="ar-SA"/>
        </w:rPr>
        <w:t xml:space="preserve"> de projeto</w:t>
      </w:r>
      <w:r w:rsidR="00C922AD">
        <w:rPr>
          <w:lang w:eastAsia="ar-SA"/>
        </w:rPr>
        <w:t>. Entretanto, não existe consumidor similar que realiz</w:t>
      </w:r>
      <w:r>
        <w:rPr>
          <w:lang w:eastAsia="ar-SA"/>
        </w:rPr>
        <w:t>e</w:t>
      </w:r>
      <w:r w:rsidR="00C922AD">
        <w:rPr>
          <w:lang w:eastAsia="ar-SA"/>
        </w:rPr>
        <w:t xml:space="preserve"> este processo para os </w:t>
      </w:r>
      <w:r w:rsidR="00991F61">
        <w:rPr>
          <w:lang w:eastAsia="ar-SA"/>
        </w:rPr>
        <w:t xml:space="preserve">descritores </w:t>
      </w:r>
      <w:r w:rsidR="00C922AD">
        <w:rPr>
          <w:lang w:eastAsia="ar-SA"/>
        </w:rPr>
        <w:t xml:space="preserve">RAS. </w:t>
      </w:r>
      <w:r w:rsidR="004E198C" w:rsidRPr="00C922AD">
        <w:rPr>
          <w:lang w:eastAsia="ar-SA"/>
        </w:rPr>
        <w:t>Portanto</w:t>
      </w:r>
      <w:r w:rsidR="004E198C">
        <w:rPr>
          <w:lang w:eastAsia="ar-SA"/>
        </w:rPr>
        <w:t xml:space="preserve">, uma vez </w:t>
      </w:r>
      <w:r>
        <w:rPr>
          <w:lang w:eastAsia="ar-SA"/>
        </w:rPr>
        <w:t xml:space="preserve">que o artefato esteja </w:t>
      </w:r>
      <w:r w:rsidR="004E198C">
        <w:rPr>
          <w:lang w:eastAsia="ar-SA"/>
        </w:rPr>
        <w:t>indexado</w:t>
      </w:r>
      <w:r>
        <w:rPr>
          <w:lang w:eastAsia="ar-SA"/>
        </w:rPr>
        <w:t xml:space="preserve"> e presente na base</w:t>
      </w:r>
      <w:r w:rsidR="004E198C">
        <w:rPr>
          <w:lang w:eastAsia="ar-SA"/>
        </w:rPr>
        <w:t xml:space="preserve">, é preciso que o modelo </w:t>
      </w:r>
      <w:r w:rsidR="00991F61">
        <w:rPr>
          <w:lang w:eastAsia="ar-SA"/>
        </w:rPr>
        <w:t xml:space="preserve">deste </w:t>
      </w:r>
      <w:r w:rsidR="004E198C">
        <w:rPr>
          <w:lang w:eastAsia="ar-SA"/>
        </w:rPr>
        <w:t xml:space="preserve">artefato </w:t>
      </w:r>
      <w:r w:rsidR="00C922AD">
        <w:rPr>
          <w:lang w:eastAsia="ar-SA"/>
        </w:rPr>
        <w:t xml:space="preserve">RAS </w:t>
      </w:r>
      <w:r w:rsidR="004E198C">
        <w:rPr>
          <w:lang w:eastAsia="ar-SA"/>
        </w:rPr>
        <w:t>esteja descrito da base de dados para que sua visualização seja correta.</w:t>
      </w:r>
    </w:p>
    <w:p w:rsidR="00E94C2A" w:rsidRDefault="00E94C2A" w:rsidP="006F45E9">
      <w:pPr>
        <w:pStyle w:val="CentralizadoSemRecuo"/>
      </w:pPr>
      <w:r>
        <w:object w:dxaOrig="13698" w:dyaOrig="8180">
          <v:shape id="_x0000_i1027" type="#_x0000_t75" style="width:424.55pt;height:235.7pt" o:ole="">
            <v:imagedata r:id="rId24" o:title=""/>
          </v:shape>
          <o:OLEObject Type="Embed" ProgID="Visio.Drawing.11" ShapeID="_x0000_i1027" DrawAspect="Content" ObjectID="_1305531013" r:id="rId25"/>
        </w:object>
      </w:r>
    </w:p>
    <w:p w:rsidR="00E94C2A" w:rsidRDefault="00E94C2A" w:rsidP="00E94C2A">
      <w:pPr>
        <w:pStyle w:val="Figuras"/>
        <w:rPr>
          <w:lang w:eastAsia="ar-SA"/>
        </w:rPr>
      </w:pPr>
      <w:bookmarkStart w:id="406" w:name="_Ref229458761"/>
      <w:bookmarkStart w:id="407" w:name="_Ref229458349"/>
      <w:r>
        <w:t xml:space="preserve">Figura </w:t>
      </w:r>
      <w:ins w:id="408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409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410" w:author="Felipe Roos" w:date="2009-05-25T12:13:00Z">
        <w:r w:rsidR="00DA540F">
          <w:rPr>
            <w:noProof/>
          </w:rPr>
          <w:t>6</w:t>
        </w:r>
        <w:r w:rsidR="00080E24">
          <w:fldChar w:fldCharType="end"/>
        </w:r>
      </w:ins>
      <w:del w:id="411" w:author="Felipe Roos" w:date="2009-05-25T12:13:00Z">
        <w:r w:rsidR="00080E24" w:rsidDel="00DA540F">
          <w:fldChar w:fldCharType="begin"/>
        </w:r>
        <w:r w:rsidR="00A46A65" w:rsidDel="00DA540F">
          <w:delInstrText xml:space="preserve"> STYLEREF 1 \s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4</w:delText>
        </w:r>
        <w:r w:rsidR="00080E24" w:rsidDel="00DA540F">
          <w:fldChar w:fldCharType="end"/>
        </w:r>
        <w:r w:rsidR="00A46A65" w:rsidDel="00DA540F">
          <w:delText>.</w:delText>
        </w:r>
        <w:r w:rsidR="00080E24" w:rsidDel="00DA540F">
          <w:fldChar w:fldCharType="begin"/>
        </w:r>
        <w:r w:rsidR="00A46A65" w:rsidDel="00DA540F">
          <w:delInstrText xml:space="preserve"> SEQ Figura \* ARABIC \s 1 </w:delInstrText>
        </w:r>
        <w:r w:rsidR="00080E24" w:rsidDel="00DA540F">
          <w:fldChar w:fldCharType="separate"/>
        </w:r>
        <w:r w:rsidR="00A46A65" w:rsidDel="00DA540F">
          <w:rPr>
            <w:noProof/>
          </w:rPr>
          <w:delText>6</w:delText>
        </w:r>
        <w:r w:rsidR="00080E24" w:rsidDel="00DA540F">
          <w:fldChar w:fldCharType="end"/>
        </w:r>
      </w:del>
      <w:bookmarkEnd w:id="406"/>
      <w:r>
        <w:t>: Representação UML para o RasDatabaseConsumer</w:t>
      </w:r>
      <w:bookmarkEnd w:id="407"/>
    </w:p>
    <w:p w:rsidR="004E198C" w:rsidRDefault="004E198C" w:rsidP="00480C9D">
      <w:pPr>
        <w:rPr>
          <w:lang w:eastAsia="ar-SA"/>
        </w:rPr>
      </w:pPr>
      <w:r>
        <w:rPr>
          <w:lang w:eastAsia="ar-SA"/>
        </w:rPr>
        <w:t xml:space="preserve">Para inserirmos as informações do artefato corretamente na base de dados, é necessário construirmos um </w:t>
      </w:r>
      <w:r w:rsidR="00676A57">
        <w:rPr>
          <w:lang w:eastAsia="ar-SA"/>
        </w:rPr>
        <w:t xml:space="preserve">consumidor de artefatos não-processados, seguindo o mesmo princípio realizado pelo </w:t>
      </w:r>
      <w:r w:rsidR="00991F61">
        <w:rPr>
          <w:lang w:eastAsia="ar-SA"/>
        </w:rPr>
        <w:t>consumidor que processa o pom.xml  (</w:t>
      </w:r>
      <w:r w:rsidR="00991F61" w:rsidRPr="00991F61">
        <w:rPr>
          <w:i/>
          <w:lang w:eastAsia="ar-SA"/>
        </w:rPr>
        <w:t>ProjectModelToDatabaseConsumer</w:t>
      </w:r>
      <w:r w:rsidR="00991F61">
        <w:rPr>
          <w:lang w:eastAsia="ar-SA"/>
        </w:rPr>
        <w:t>)</w:t>
      </w:r>
      <w:r w:rsidR="00676A57">
        <w:rPr>
          <w:lang w:eastAsia="ar-SA"/>
        </w:rPr>
        <w:t>.</w:t>
      </w:r>
      <w:r>
        <w:rPr>
          <w:lang w:eastAsia="ar-SA"/>
        </w:rPr>
        <w:t xml:space="preserve"> </w:t>
      </w:r>
      <w:r w:rsidRPr="001E3A3F">
        <w:rPr>
          <w:highlight w:val="yellow"/>
          <w:lang w:eastAsia="ar-SA"/>
        </w:rPr>
        <w:t xml:space="preserve">A execução deste </w:t>
      </w:r>
      <w:r w:rsidR="001E3A3F">
        <w:rPr>
          <w:highlight w:val="yellow"/>
          <w:lang w:eastAsia="ar-SA"/>
        </w:rPr>
        <w:t xml:space="preserve">tipo de </w:t>
      </w:r>
      <w:r w:rsidRPr="001E3A3F">
        <w:rPr>
          <w:highlight w:val="yellow"/>
          <w:lang w:eastAsia="ar-SA"/>
        </w:rPr>
        <w:t xml:space="preserve">consumidor é disparada </w:t>
      </w:r>
      <w:r w:rsidR="00465410" w:rsidRPr="001E3A3F">
        <w:rPr>
          <w:highlight w:val="yellow"/>
          <w:lang w:eastAsia="ar-SA"/>
        </w:rPr>
        <w:t xml:space="preserve">pela ação </w:t>
      </w:r>
      <w:r w:rsidRPr="001E3A3F">
        <w:rPr>
          <w:highlight w:val="yellow"/>
          <w:lang w:eastAsia="ar-SA"/>
        </w:rPr>
        <w:t xml:space="preserve">de </w:t>
      </w:r>
      <w:r w:rsidRPr="001E3A3F">
        <w:rPr>
          <w:i/>
          <w:highlight w:val="yellow"/>
          <w:lang w:eastAsia="ar-SA"/>
        </w:rPr>
        <w:t>scanning</w:t>
      </w:r>
      <w:r w:rsidRPr="001E3A3F">
        <w:rPr>
          <w:highlight w:val="yellow"/>
          <w:lang w:eastAsia="ar-SA"/>
        </w:rPr>
        <w:t xml:space="preserve"> de base de dados</w:t>
      </w:r>
      <w:r>
        <w:rPr>
          <w:lang w:eastAsia="ar-SA"/>
        </w:rPr>
        <w:t xml:space="preserve">. Na </w:t>
      </w:r>
      <w:r w:rsidR="00080E24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_Ref229458761 \h </w:instrText>
      </w:r>
      <w:r w:rsidR="00080E24">
        <w:rPr>
          <w:lang w:eastAsia="ar-SA"/>
        </w:rPr>
      </w:r>
      <w:r w:rsidR="00080E24">
        <w:rPr>
          <w:lang w:eastAsia="ar-SA"/>
        </w:rPr>
        <w:fldChar w:fldCharType="separate"/>
      </w:r>
      <w:r w:rsidR="00325B1B">
        <w:t xml:space="preserve">Figura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6</w:t>
      </w:r>
      <w:r w:rsidR="00080E24">
        <w:rPr>
          <w:lang w:eastAsia="ar-SA"/>
        </w:rPr>
        <w:fldChar w:fldCharType="end"/>
      </w:r>
      <w:r w:rsidR="00991F61">
        <w:rPr>
          <w:lang w:eastAsia="ar-SA"/>
        </w:rPr>
        <w:t xml:space="preserve">, o consumidor que processará as informações do modelo RAS </w:t>
      </w:r>
      <w:r>
        <w:rPr>
          <w:lang w:eastAsia="ar-SA"/>
        </w:rPr>
        <w:t>está representado pelo elemento RasDatabaseConsumer.</w:t>
      </w:r>
    </w:p>
    <w:p w:rsidR="00991F61" w:rsidRPr="00991F61" w:rsidRDefault="00991F61" w:rsidP="00480C9D">
      <w:pPr>
        <w:numPr>
          <w:ins w:id="412" w:author="felipe" w:date="2009-04-07T19:11:00Z"/>
        </w:numPr>
        <w:rPr>
          <w:ins w:id="413" w:author="Felipe Roos" w:date="2009-04-10T12:52:00Z"/>
          <w:lang w:eastAsia="ar-SA"/>
        </w:rPr>
      </w:pPr>
      <w:ins w:id="414" w:author="Felipe Roos" w:date="2009-04-10T12:52:00Z">
        <w:r>
          <w:rPr>
            <w:lang w:eastAsia="ar-SA"/>
          </w:rPr>
          <w:t>A ação de scanning não é executada imediatamente</w:t>
        </w:r>
      </w:ins>
      <w:ins w:id="415" w:author="Felipe Roos" w:date="2009-04-10T12:53:00Z">
        <w:r>
          <w:rPr>
            <w:lang w:eastAsia="ar-SA"/>
          </w:rPr>
          <w:t xml:space="preserve">. Quando requisitada, a mesma entra em uma fila de execução, e aguarda um disparador temporal. No </w:t>
        </w:r>
      </w:ins>
      <w:ins w:id="416" w:author="Felipe Roos" w:date="2009-05-07T11:29:00Z">
        <w:r w:rsidR="00080E24">
          <w:rPr>
            <w:lang w:eastAsia="ar-SA"/>
          </w:rPr>
          <w:fldChar w:fldCharType="begin"/>
        </w:r>
        <w:r w:rsidR="00325B1B">
          <w:rPr>
            <w:lang w:eastAsia="ar-SA"/>
          </w:rPr>
          <w:instrText xml:space="preserve"> REF _Ref229458761 \h </w:instrText>
        </w:r>
      </w:ins>
      <w:r w:rsidR="00080E24">
        <w:rPr>
          <w:lang w:eastAsia="ar-SA"/>
        </w:rPr>
      </w:r>
      <w:r w:rsidR="00080E24">
        <w:rPr>
          <w:lang w:eastAsia="ar-SA"/>
        </w:rPr>
        <w:fldChar w:fldCharType="separate"/>
      </w:r>
      <w:ins w:id="417" w:author="Felipe Roos" w:date="2009-05-07T11:29:00Z">
        <w:r w:rsidR="00325B1B">
          <w:t xml:space="preserve">Figura </w:t>
        </w:r>
        <w:r w:rsidR="00325B1B">
          <w:rPr>
            <w:noProof/>
          </w:rPr>
          <w:t>4</w:t>
        </w:r>
        <w:r w:rsidR="00325B1B">
          <w:t>.</w:t>
        </w:r>
        <w:r w:rsidR="00325B1B">
          <w:rPr>
            <w:noProof/>
          </w:rPr>
          <w:t>6</w:t>
        </w:r>
        <w:r w:rsidR="00080E24">
          <w:rPr>
            <w:lang w:eastAsia="ar-SA"/>
          </w:rPr>
          <w:fldChar w:fldCharType="end"/>
        </w:r>
      </w:ins>
      <w:ins w:id="418" w:author="Felipe Roos" w:date="2009-04-10T12:53:00Z">
        <w:r>
          <w:rPr>
            <w:lang w:eastAsia="ar-SA"/>
          </w:rPr>
          <w:t xml:space="preserve">, a classe que executa </w:t>
        </w:r>
      </w:ins>
      <w:ins w:id="419" w:author="Felipe Roos" w:date="2009-04-10T12:54:00Z">
        <w:r>
          <w:rPr>
            <w:lang w:eastAsia="ar-SA"/>
          </w:rPr>
          <w:t xml:space="preserve">efetivamente a atualização da base de dados é a </w:t>
        </w:r>
        <w:r>
          <w:rPr>
            <w:i/>
            <w:lang w:eastAsia="ar-SA"/>
          </w:rPr>
          <w:t>ArchivaDatabaseUpdateTaskExecutor</w:t>
        </w:r>
        <w:r>
          <w:rPr>
            <w:lang w:eastAsia="ar-SA"/>
          </w:rPr>
          <w:t xml:space="preserve">. Ela chama o método </w:t>
        </w:r>
        <w:r w:rsidRPr="00991F61">
          <w:rPr>
            <w:i/>
            <w:lang w:eastAsia="ar-SA"/>
          </w:rPr>
          <w:t>updateAllUnprocessed</w:t>
        </w:r>
        <w:r>
          <w:rPr>
            <w:lang w:eastAsia="ar-SA"/>
          </w:rPr>
          <w:t xml:space="preserve"> da classe </w:t>
        </w:r>
        <w:r w:rsidRPr="00991F61">
          <w:rPr>
            <w:i/>
            <w:lang w:eastAsia="ar-SA"/>
          </w:rPr>
          <w:t>JdoDatabaseUpdater</w:t>
        </w:r>
        <w:r>
          <w:rPr>
            <w:lang w:eastAsia="ar-SA"/>
          </w:rPr>
          <w:t>, que novamente</w:t>
        </w:r>
      </w:ins>
      <w:ins w:id="420" w:author="Felipe Roos" w:date="2009-04-10T12:55:00Z">
        <w:r>
          <w:rPr>
            <w:lang w:eastAsia="ar-SA"/>
          </w:rPr>
          <w:t>,</w:t>
        </w:r>
      </w:ins>
      <w:ins w:id="421" w:author="Felipe Roos" w:date="2009-04-10T12:54:00Z">
        <w:r>
          <w:rPr>
            <w:lang w:eastAsia="ar-SA"/>
          </w:rPr>
          <w:t xml:space="preserve"> </w:t>
        </w:r>
      </w:ins>
      <w:ins w:id="422" w:author="Felipe Roos" w:date="2009-04-10T12:55:00Z">
        <w:r>
          <w:rPr>
            <w:lang w:eastAsia="ar-SA"/>
          </w:rPr>
          <w:t xml:space="preserve">se utilizando do </w:t>
        </w:r>
        <w:r w:rsidRPr="00991F61">
          <w:rPr>
            <w:i/>
            <w:lang w:eastAsia="ar-SA"/>
          </w:rPr>
          <w:t>Chain of Responsability</w:t>
        </w:r>
        <w:r>
          <w:rPr>
            <w:lang w:eastAsia="ar-SA"/>
          </w:rPr>
          <w:t>, chama os respectivos métodos de execu</w:t>
        </w:r>
      </w:ins>
      <w:ins w:id="423" w:author="Felipe Roos" w:date="2009-04-10T12:56:00Z">
        <w:r>
          <w:rPr>
            <w:lang w:eastAsia="ar-SA"/>
          </w:rPr>
          <w:t>ção dos consumidores para cada arquivo novo da base.</w:t>
        </w:r>
      </w:ins>
    </w:p>
    <w:p w:rsidR="007B70F3" w:rsidRPr="007B70F3" w:rsidRDefault="004C6911" w:rsidP="006E785D">
      <w:r>
        <w:rPr>
          <w:lang w:eastAsia="ar-SA"/>
        </w:rPr>
        <w:t xml:space="preserve">Embora seja um consumidor diferente do RasConsumer, </w:t>
      </w:r>
      <w:r w:rsidR="005F7C28">
        <w:rPr>
          <w:lang w:eastAsia="ar-SA"/>
        </w:rPr>
        <w:t>o RasDatabaseConsumer</w:t>
      </w:r>
      <w:r>
        <w:rPr>
          <w:lang w:eastAsia="ar-SA"/>
        </w:rPr>
        <w:t xml:space="preserve"> utiliza a mesma classe para extração temporária do rasset.xml do artefato RAS. </w:t>
      </w:r>
    </w:p>
    <w:p w:rsidR="004552CC" w:rsidRPr="004552CC" w:rsidRDefault="004552CC" w:rsidP="00480C9D">
      <w:pPr>
        <w:rPr>
          <w:lang w:eastAsia="ar-SA"/>
        </w:rPr>
      </w:pPr>
      <w:r>
        <w:rPr>
          <w:lang w:eastAsia="ar-SA"/>
        </w:rPr>
        <w:t xml:space="preserve">O RasDatabaseConsumer busca as informações relevantes do rasset.xml e, utilizando o mapeamento definido na </w:t>
      </w:r>
      <w:r w:rsidR="00080E24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_Ref229459129 \h </w:instrText>
      </w:r>
      <w:r w:rsidR="00080E24">
        <w:rPr>
          <w:lang w:eastAsia="ar-SA"/>
        </w:rPr>
      </w:r>
      <w:r w:rsidR="00080E24">
        <w:rPr>
          <w:lang w:eastAsia="ar-SA"/>
        </w:rPr>
        <w:fldChar w:fldCharType="separate"/>
      </w:r>
      <w:r w:rsidR="00325B1B">
        <w:t xml:space="preserve">Tabela </w:t>
      </w:r>
      <w:r w:rsidR="00325B1B">
        <w:rPr>
          <w:noProof/>
        </w:rPr>
        <w:t>4</w:t>
      </w:r>
      <w:r w:rsidR="00325B1B">
        <w:t>.</w:t>
      </w:r>
      <w:r w:rsidR="00325B1B">
        <w:rPr>
          <w:noProof/>
        </w:rPr>
        <w:t>2</w:t>
      </w:r>
      <w:r w:rsidR="00080E24">
        <w:rPr>
          <w:lang w:eastAsia="ar-SA"/>
        </w:rPr>
        <w:fldChar w:fldCharType="end"/>
      </w:r>
      <w:r>
        <w:rPr>
          <w:lang w:eastAsia="ar-SA"/>
        </w:rPr>
        <w:t xml:space="preserve">, cria um </w:t>
      </w:r>
      <w:r>
        <w:rPr>
          <w:i/>
          <w:lang w:eastAsia="ar-SA"/>
        </w:rPr>
        <w:t>ArchivaProjectModel</w:t>
      </w:r>
      <w:r>
        <w:rPr>
          <w:lang w:eastAsia="ar-SA"/>
        </w:rPr>
        <w:t xml:space="preserve"> para </w:t>
      </w:r>
      <w:r>
        <w:rPr>
          <w:lang w:eastAsia="ar-SA"/>
        </w:rPr>
        <w:lastRenderedPageBreak/>
        <w:t xml:space="preserve">acomodar as informações do artefato RAS. Em seguida, ele se utiliza da classe </w:t>
      </w:r>
      <w:r w:rsidRPr="004552CC">
        <w:rPr>
          <w:i/>
          <w:lang w:eastAsia="ar-SA"/>
        </w:rPr>
        <w:t>JdoProjectModel</w:t>
      </w:r>
      <w:r>
        <w:rPr>
          <w:i/>
          <w:lang w:eastAsia="ar-SA"/>
        </w:rPr>
        <w:t xml:space="preserve"> </w:t>
      </w:r>
      <w:r>
        <w:rPr>
          <w:lang w:eastAsia="ar-SA"/>
        </w:rPr>
        <w:t xml:space="preserve"> para salvar este modelo de projeto na base de dados.</w:t>
      </w:r>
    </w:p>
    <w:p w:rsidR="00A85640" w:rsidRDefault="00A85640" w:rsidP="00A85640">
      <w:pPr>
        <w:pStyle w:val="Ttulo3"/>
      </w:pPr>
      <w:bookmarkStart w:id="424" w:name="_Toc230582515"/>
      <w:r>
        <w:t xml:space="preserve">Adaptação </w:t>
      </w:r>
      <w:r w:rsidR="005830AC">
        <w:t xml:space="preserve">para </w:t>
      </w:r>
      <w:r>
        <w:t>Apresentação dos Resultados</w:t>
      </w:r>
      <w:bookmarkEnd w:id="424"/>
    </w:p>
    <w:p w:rsidR="00A85640" w:rsidRDefault="009C4415" w:rsidP="00A85640">
      <w:pPr>
        <w:rPr>
          <w:ins w:id="425" w:author="Felipe Roos" w:date="2009-03-29T10:43:00Z"/>
        </w:rPr>
      </w:pPr>
      <w:ins w:id="426" w:author="Felipe Roos" w:date="2009-03-29T10:32:00Z">
        <w:r>
          <w:t xml:space="preserve">A apresentação dos resultados na tela do Archiva não é necessariamente um requisito para atender à especificação RAS. Entretanto, num ambiente de suporte a reuso, </w:t>
        </w:r>
      </w:ins>
      <w:ins w:id="427" w:author="Felipe Roos" w:date="2009-04-10T17:19:00Z">
        <w:r w:rsidR="00255CBF">
          <w:t xml:space="preserve">para que o reuso aconteça </w:t>
        </w:r>
      </w:ins>
      <w:ins w:id="428" w:author="Felipe Roos" w:date="2009-03-29T10:32:00Z">
        <w:r>
          <w:t>é necessário que os desenvolvedores tenham uma forma de pesquisar e verificar informa</w:t>
        </w:r>
      </w:ins>
      <w:ins w:id="429" w:author="Felipe Roos" w:date="2009-03-29T10:33:00Z">
        <w:r>
          <w:t>ções sobre esses artefatos presentes no repositório</w:t>
        </w:r>
        <w:r w:rsidR="00FD0E99">
          <w:t xml:space="preserve">. </w:t>
        </w:r>
      </w:ins>
      <w:ins w:id="430" w:author="Felipe Roos" w:date="2009-03-29T10:34:00Z">
        <w:r w:rsidR="00FD0E99">
          <w:t xml:space="preserve">Ainda, por se tratar de uma ferramenta já presente no mercado, é importante manter a consistência das visualizações nela </w:t>
        </w:r>
      </w:ins>
      <w:ins w:id="431" w:author="Felipe Roos" w:date="2009-04-10T13:10:00Z">
        <w:r w:rsidR="004552CC">
          <w:t>presentes</w:t>
        </w:r>
      </w:ins>
      <w:ins w:id="432" w:author="Felipe Roos" w:date="2009-03-29T10:35:00Z">
        <w:r w:rsidR="00FD0E99">
          <w:t xml:space="preserve">. Portanto, foi necessário que </w:t>
        </w:r>
      </w:ins>
      <w:ins w:id="433" w:author="Felipe Roos" w:date="2009-03-29T10:36:00Z">
        <w:r w:rsidR="00FD0E99">
          <w:t>tornássemos a interface com o usuário do Archiva ciente do formato de arquivo especificado pela RAS.</w:t>
        </w:r>
      </w:ins>
    </w:p>
    <w:p w:rsidR="00FD0E99" w:rsidRDefault="00FD0E99" w:rsidP="00A85640">
      <w:pPr>
        <w:rPr>
          <w:ins w:id="434" w:author="Felipe Roos" w:date="2009-03-29T10:47:00Z"/>
        </w:rPr>
      </w:pPr>
      <w:ins w:id="435" w:author="Felipe Roos" w:date="2009-03-29T10:43:00Z">
        <w:r>
          <w:t xml:space="preserve">Na </w:t>
        </w:r>
      </w:ins>
      <w:ins w:id="436" w:author="Felipe Roos" w:date="2009-05-07T11:30:00Z">
        <w:r w:rsidR="00080E24">
          <w:fldChar w:fldCharType="begin"/>
        </w:r>
        <w:r w:rsidR="00325B1B">
          <w:instrText xml:space="preserve"> REF _Ref229458936 \h </w:instrText>
        </w:r>
      </w:ins>
      <w:r w:rsidR="00080E24">
        <w:fldChar w:fldCharType="separate"/>
      </w:r>
      <w:ins w:id="437" w:author="Felipe Roos" w:date="2009-05-07T11:30:00Z">
        <w:r w:rsidR="00325B1B">
          <w:t xml:space="preserve">Figura </w:t>
        </w:r>
        <w:r w:rsidR="00325B1B">
          <w:rPr>
            <w:noProof/>
          </w:rPr>
          <w:t>4</w:t>
        </w:r>
        <w:r w:rsidR="00325B1B">
          <w:t>.</w:t>
        </w:r>
        <w:r w:rsidR="00325B1B">
          <w:rPr>
            <w:noProof/>
          </w:rPr>
          <w:t>7</w:t>
        </w:r>
        <w:r w:rsidR="00080E24">
          <w:fldChar w:fldCharType="end"/>
        </w:r>
      </w:ins>
      <w:ins w:id="438" w:author="Felipe Roos" w:date="2009-03-29T10:43:00Z">
        <w:r>
          <w:t xml:space="preserve"> podemos visualizar o artefato JUnit</w:t>
        </w:r>
      </w:ins>
      <w:ins w:id="439" w:author="Felipe Roos" w:date="2009-03-29T10:45:00Z">
        <w:r w:rsidR="00845CED">
          <w:t>. São mostradas na tela principal as informações do artefato</w:t>
        </w:r>
      </w:ins>
      <w:ins w:id="440" w:author="Felipe Roos" w:date="2009-04-10T17:21:00Z">
        <w:r w:rsidR="00255CBF">
          <w:t>,</w:t>
        </w:r>
      </w:ins>
      <w:ins w:id="441" w:author="Felipe Roos" w:date="2009-03-29T10:45:00Z">
        <w:r w:rsidR="00845CED">
          <w:t xml:space="preserve"> como </w:t>
        </w:r>
      </w:ins>
      <w:ins w:id="442" w:author="Felipe Roos" w:date="2009-04-10T17:20:00Z">
        <w:r w:rsidR="00255CBF">
          <w:t>identificador</w:t>
        </w:r>
      </w:ins>
      <w:ins w:id="443" w:author="Felipe Roos" w:date="2009-03-29T10:46:00Z">
        <w:r w:rsidR="00845CED">
          <w:t xml:space="preserve"> e versão, bem como uma breve descrição. N</w:t>
        </w:r>
      </w:ins>
      <w:ins w:id="444" w:author="Felipe Roos" w:date="2009-03-29T10:47:00Z">
        <w:r w:rsidR="00845CED">
          <w:t>a caixa flutuante à direita temos os links para recuperar o artefato e o</w:t>
        </w:r>
      </w:ins>
      <w:ins w:id="445" w:author="Felipe Roos" w:date="2009-03-29T10:56:00Z">
        <w:r w:rsidR="00191629">
          <w:t xml:space="preserve"> </w:t>
        </w:r>
      </w:ins>
      <w:ins w:id="446" w:author="Felipe Roos" w:date="2009-03-29T10:47:00Z">
        <w:r w:rsidR="00845CED">
          <w:t xml:space="preserve">seu arquivo descritor. </w:t>
        </w:r>
      </w:ins>
    </w:p>
    <w:p w:rsidR="00845CED" w:rsidRDefault="00845CED" w:rsidP="00A85640">
      <w:pPr>
        <w:rPr>
          <w:ins w:id="447" w:author="Felipe Roos" w:date="2009-03-29T10:50:00Z"/>
        </w:rPr>
      </w:pPr>
      <w:ins w:id="448" w:author="Felipe Roos" w:date="2009-03-29T10:48:00Z">
        <w:r>
          <w:t xml:space="preserve">A interface com o usuário do Archiva consegue fornecer essas </w:t>
        </w:r>
      </w:ins>
      <w:ins w:id="449" w:author="Felipe Roos" w:date="2009-03-29T10:53:00Z">
        <w:r>
          <w:t>informações</w:t>
        </w:r>
      </w:ins>
      <w:ins w:id="450" w:author="Felipe Roos" w:date="2009-03-29T10:48:00Z">
        <w:r>
          <w:t xml:space="preserve"> porque possui uma forma de ler o descritor deste arquivo presente no repositório. </w:t>
        </w:r>
      </w:ins>
      <w:ins w:id="451" w:author="Felipe Roos" w:date="2009-04-10T17:21:00Z">
        <w:r w:rsidR="00255CBF">
          <w:t xml:space="preserve">Este descritor é o pom.xml, como abordado anteriormente. </w:t>
        </w:r>
      </w:ins>
      <w:ins w:id="452" w:author="Felipe Roos" w:date="2009-03-29T10:48:00Z">
        <w:r>
          <w:t>A</w:t>
        </w:r>
      </w:ins>
      <w:ins w:id="453" w:author="Felipe Roos" w:date="2009-03-29T10:49:00Z">
        <w:r>
          <w:t xml:space="preserve">ssim, </w:t>
        </w:r>
      </w:ins>
      <w:ins w:id="454" w:author="Felipe Roos" w:date="2009-04-10T17:21:00Z">
        <w:r w:rsidR="00255CBF">
          <w:t xml:space="preserve">a </w:t>
        </w:r>
      </w:ins>
      <w:ins w:id="455" w:author="Felipe Roos" w:date="2009-05-07T11:30:00Z">
        <w:r w:rsidR="00080E24">
          <w:fldChar w:fldCharType="begin"/>
        </w:r>
        <w:r w:rsidR="00325B1B">
          <w:instrText xml:space="preserve"> REF _Ref229458936 \h </w:instrText>
        </w:r>
      </w:ins>
      <w:r w:rsidR="00080E24">
        <w:fldChar w:fldCharType="separate"/>
      </w:r>
      <w:ins w:id="456" w:author="Felipe Roos" w:date="2009-05-07T11:30:00Z">
        <w:r w:rsidR="00325B1B">
          <w:t xml:space="preserve">Figura </w:t>
        </w:r>
        <w:r w:rsidR="00325B1B">
          <w:rPr>
            <w:noProof/>
          </w:rPr>
          <w:t>4</w:t>
        </w:r>
        <w:r w:rsidR="00325B1B">
          <w:t>.</w:t>
        </w:r>
        <w:r w:rsidR="00325B1B">
          <w:rPr>
            <w:noProof/>
          </w:rPr>
          <w:t>7</w:t>
        </w:r>
        <w:r w:rsidR="00080E24">
          <w:fldChar w:fldCharType="end"/>
        </w:r>
        <w:r w:rsidR="00325B1B">
          <w:t xml:space="preserve"> </w:t>
        </w:r>
      </w:ins>
      <w:ins w:id="457" w:author="Felipe Roos" w:date="2009-04-10T17:21:00Z">
        <w:r w:rsidR="00255CBF">
          <w:t xml:space="preserve">apresenta, na verdade, </w:t>
        </w:r>
      </w:ins>
      <w:ins w:id="458" w:author="Felipe Roos" w:date="2009-03-29T10:49:00Z">
        <w:r>
          <w:t>uma representação deste descritor</w:t>
        </w:r>
      </w:ins>
      <w:ins w:id="459" w:author="Felipe Roos" w:date="2009-03-29T10:50:00Z">
        <w:r>
          <w:t>.</w:t>
        </w:r>
      </w:ins>
    </w:p>
    <w:p w:rsidR="00255CBF" w:rsidRDefault="00845CED" w:rsidP="00A85640">
      <w:pPr>
        <w:rPr>
          <w:ins w:id="460" w:author="Felipe Roos" w:date="2009-04-10T17:23:00Z"/>
        </w:rPr>
      </w:pPr>
      <w:ins w:id="461" w:author="Felipe Roos" w:date="2009-03-29T10:50:00Z">
        <w:r>
          <w:t xml:space="preserve">Para que o arquivo RAS seja visualizado corretamente, é necessário </w:t>
        </w:r>
      </w:ins>
      <w:ins w:id="462" w:author="Felipe Roos" w:date="2009-04-10T17:23:00Z">
        <w:r w:rsidR="00255CBF">
          <w:t xml:space="preserve">que o Archiva procure por pelo seu descritor. Como o construímos na </w:t>
        </w:r>
      </w:ins>
      <w:ins w:id="463" w:author="Felipe Roos" w:date="2009-05-10T12:28:00Z">
        <w:r w:rsidR="00ED67CC">
          <w:t>subseção</w:t>
        </w:r>
      </w:ins>
      <w:ins w:id="464" w:author="Felipe Roos" w:date="2009-04-10T17:23:00Z">
        <w:r w:rsidR="00255CBF">
          <w:t xml:space="preserve"> anterior, agora temos de fazer o Archiva encontrá-lo corretamente.</w:t>
        </w:r>
      </w:ins>
    </w:p>
    <w:p w:rsidR="00255CBF" w:rsidRDefault="001C3C73" w:rsidP="00255CBF">
      <w:pPr>
        <w:keepNext/>
        <w:rPr>
          <w:ins w:id="465" w:author="Felipe Roos" w:date="2009-04-10T17:28:00Z"/>
        </w:rPr>
      </w:pPr>
      <w:ins w:id="466" w:author="Felipe Roos" w:date="2009-04-10T17:28:00Z">
        <w:r>
          <w:rPr>
            <w:noProof/>
          </w:rPr>
          <w:drawing>
            <wp:inline distT="0" distB="0" distL="0" distR="0">
              <wp:extent cx="4953000" cy="2486025"/>
              <wp:effectExtent l="19050" t="0" r="0" b="0"/>
              <wp:docPr id="11" name="Imagem 11" descr="ArchivaShowArtifa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ArchivaShowArtifact"/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0" cy="2486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255CBF" w:rsidRDefault="00255CBF" w:rsidP="00255CBF">
      <w:pPr>
        <w:pStyle w:val="Figuras"/>
        <w:rPr>
          <w:ins w:id="467" w:author="Felipe Roos" w:date="2009-04-10T17:28:00Z"/>
        </w:rPr>
      </w:pPr>
      <w:bookmarkStart w:id="468" w:name="_Ref229458936"/>
      <w:bookmarkStart w:id="469" w:name="_Ref229459005"/>
      <w:ins w:id="470" w:author="Felipe Roos" w:date="2009-04-10T17:28:00Z">
        <w:r>
          <w:t xml:space="preserve">Figura </w:t>
        </w:r>
      </w:ins>
      <w:ins w:id="471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472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473" w:author="Felipe Roos" w:date="2009-05-25T12:13:00Z">
        <w:r w:rsidR="00DA540F">
          <w:rPr>
            <w:noProof/>
          </w:rPr>
          <w:t>7</w:t>
        </w:r>
        <w:r w:rsidR="00080E24">
          <w:fldChar w:fldCharType="end"/>
        </w:r>
      </w:ins>
      <w:bookmarkEnd w:id="468"/>
      <w:ins w:id="474" w:author="Felipe Roos" w:date="2009-04-10T17:28:00Z">
        <w:r>
          <w:t xml:space="preserve">: Tela de visualização de artefato </w:t>
        </w:r>
      </w:ins>
      <w:ins w:id="475" w:author="Felipe Roos" w:date="2009-04-12T17:04:00Z">
        <w:r w:rsidR="00836B7C">
          <w:t xml:space="preserve">JUnit </w:t>
        </w:r>
      </w:ins>
      <w:ins w:id="476" w:author="Felipe Roos" w:date="2009-04-10T17:28:00Z">
        <w:r>
          <w:t>do Archiva</w:t>
        </w:r>
        <w:bookmarkEnd w:id="469"/>
      </w:ins>
    </w:p>
    <w:p w:rsidR="00AA0676" w:rsidRDefault="00255CBF" w:rsidP="00AA0676">
      <w:pPr>
        <w:rPr>
          <w:ins w:id="477" w:author="Felipe Roos" w:date="2009-04-12T17:07:00Z"/>
        </w:rPr>
      </w:pPr>
      <w:ins w:id="478" w:author="Felipe Roos" w:date="2009-04-10T17:24:00Z">
        <w:r>
          <w:t xml:space="preserve">A busca do </w:t>
        </w:r>
      </w:ins>
      <w:ins w:id="479" w:author="Felipe Roos" w:date="2009-04-21T15:08:00Z">
        <w:r w:rsidR="00575B1F">
          <w:t xml:space="preserve">descritor está associada à busca do artefato em si. Esta </w:t>
        </w:r>
      </w:ins>
      <w:ins w:id="480" w:author="Felipe Roos" w:date="2009-04-10T17:24:00Z">
        <w:r>
          <w:t xml:space="preserve">é iniciada por uma ação na interface com o usuário do Archiva. A partir da opção </w:t>
        </w:r>
        <w:r>
          <w:rPr>
            <w:i/>
          </w:rPr>
          <w:t>Browse</w:t>
        </w:r>
        <w:r>
          <w:t xml:space="preserve">, </w:t>
        </w:r>
      </w:ins>
      <w:ins w:id="481" w:author="Felipe Roos" w:date="2009-04-10T17:25:00Z">
        <w:r>
          <w:t xml:space="preserve">é </w:t>
        </w:r>
      </w:ins>
      <w:ins w:id="482" w:author="Felipe Roos" w:date="2009-04-12T17:05:00Z">
        <w:r w:rsidR="00836B7C">
          <w:t>mostrado</w:t>
        </w:r>
      </w:ins>
      <w:ins w:id="483" w:author="Felipe Roos" w:date="2009-04-10T17:25:00Z">
        <w:r>
          <w:t xml:space="preserve"> ao usuário </w:t>
        </w:r>
      </w:ins>
      <w:ins w:id="484" w:author="Felipe Roos" w:date="2009-04-12T17:05:00Z">
        <w:r w:rsidR="00836B7C">
          <w:t>uma</w:t>
        </w:r>
      </w:ins>
      <w:ins w:id="485" w:author="Felipe Roos" w:date="2009-04-10T17:25:00Z">
        <w:r>
          <w:t xml:space="preserve"> opção de navegação</w:t>
        </w:r>
      </w:ins>
      <w:ins w:id="486" w:author="Felipe Roos" w:date="2009-04-12T17:05:00Z">
        <w:r w:rsidR="00AA0676">
          <w:t xml:space="preserve">. A navegação através do repositório inicia-se pela escolha do </w:t>
        </w:r>
      </w:ins>
      <w:ins w:id="487" w:author="Felipe Roos" w:date="2009-04-10T17:25:00Z">
        <w:r>
          <w:rPr>
            <w:i/>
          </w:rPr>
          <w:t>group id</w:t>
        </w:r>
      </w:ins>
      <w:ins w:id="488" w:author="Felipe Roos" w:date="2009-04-12T17:05:00Z">
        <w:r w:rsidR="00AA0676">
          <w:t xml:space="preserve"> do artefato. Em seguida, o usuário escolhe o </w:t>
        </w:r>
      </w:ins>
      <w:ins w:id="489" w:author="Felipe Roos" w:date="2009-04-10T17:25:00Z">
        <w:r>
          <w:rPr>
            <w:i/>
          </w:rPr>
          <w:t>artifact id</w:t>
        </w:r>
      </w:ins>
      <w:ins w:id="490" w:author="Felipe Roos" w:date="2009-04-12T17:06:00Z">
        <w:r w:rsidR="00AA0676">
          <w:t xml:space="preserve"> do artefato que deseja ver. Em última instância, o usuário é apresentado com as opções de versão daquele artefato. </w:t>
        </w:r>
      </w:ins>
      <w:ins w:id="491" w:author="Felipe Roos" w:date="2009-04-12T17:07:00Z">
        <w:r w:rsidR="00AA0676">
          <w:t xml:space="preserve">Um exemplo desde fluxo é apresentado pela </w:t>
        </w:r>
      </w:ins>
      <w:ins w:id="492" w:author="Felipe Roos" w:date="2009-05-07T11:31:00Z">
        <w:r w:rsidR="00080E24">
          <w:fldChar w:fldCharType="begin"/>
        </w:r>
        <w:r w:rsidR="00325B1B">
          <w:instrText xml:space="preserve"> REF _Ref229459209 \h </w:instrText>
        </w:r>
      </w:ins>
      <w:r w:rsidR="00080E24">
        <w:fldChar w:fldCharType="separate"/>
      </w:r>
      <w:ins w:id="493" w:author="Felipe Roos" w:date="2009-05-07T11:31:00Z">
        <w:r w:rsidR="00325B1B">
          <w:t xml:space="preserve">Figura </w:t>
        </w:r>
        <w:r w:rsidR="00325B1B">
          <w:rPr>
            <w:noProof/>
          </w:rPr>
          <w:t>4</w:t>
        </w:r>
        <w:r w:rsidR="00325B1B">
          <w:t>.</w:t>
        </w:r>
        <w:r w:rsidR="00325B1B">
          <w:rPr>
            <w:noProof/>
          </w:rPr>
          <w:t>8</w:t>
        </w:r>
        <w:r w:rsidR="00080E24">
          <w:fldChar w:fldCharType="end"/>
        </w:r>
      </w:ins>
    </w:p>
    <w:p w:rsidR="005D5C49" w:rsidRDefault="001C3C73" w:rsidP="006F45E9">
      <w:pPr>
        <w:pStyle w:val="CentralizadoSemRecuo"/>
        <w:rPr>
          <w:ins w:id="494" w:author="Felipe Roos" w:date="2009-04-13T11:47:00Z"/>
        </w:rPr>
      </w:pPr>
      <w:ins w:id="495" w:author="Felipe Roos" w:date="2009-04-21T01:02:00Z">
        <w:r>
          <w:rPr>
            <w:noProof/>
          </w:rPr>
          <w:lastRenderedPageBreak/>
          <w:drawing>
            <wp:inline distT="0" distB="0" distL="0" distR="0">
              <wp:extent cx="4933950" cy="2886075"/>
              <wp:effectExtent l="19050" t="0" r="0" b="0"/>
              <wp:docPr id="12" name="Imagem 12" descr="ArchivaBrowseArtifa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ArchivaBrowseArtifact"/>
                      <pic:cNvPicPr>
                        <a:picLocks noChangeAspect="1" noChangeArrowheads="1"/>
                      </pic:cNvPicPr>
                    </pic:nvPicPr>
                    <pic:blipFill>
                      <a:blip r:embed="rId2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3950" cy="2886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D5C49" w:rsidRPr="005D5C49" w:rsidRDefault="005D5C49" w:rsidP="005D5C49">
      <w:pPr>
        <w:pStyle w:val="Figuras"/>
        <w:rPr>
          <w:ins w:id="496" w:author="Felipe Roos" w:date="2009-04-13T11:47:00Z"/>
        </w:rPr>
      </w:pPr>
      <w:bookmarkStart w:id="497" w:name="_Ref229459209"/>
      <w:ins w:id="498" w:author="Felipe Roos" w:date="2009-04-13T11:47:00Z">
        <w:r>
          <w:t xml:space="preserve">Figura </w:t>
        </w:r>
      </w:ins>
      <w:ins w:id="499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500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501" w:author="Felipe Roos" w:date="2009-05-25T12:13:00Z">
        <w:r w:rsidR="00DA540F">
          <w:rPr>
            <w:noProof/>
          </w:rPr>
          <w:t>8</w:t>
        </w:r>
        <w:r w:rsidR="00080E24">
          <w:fldChar w:fldCharType="end"/>
        </w:r>
      </w:ins>
      <w:bookmarkEnd w:id="497"/>
      <w:ins w:id="502" w:author="Felipe Roos" w:date="2009-04-13T11:47:00Z">
        <w:r>
          <w:t xml:space="preserve">: </w:t>
        </w:r>
      </w:ins>
      <w:ins w:id="503" w:author="Felipe Roos" w:date="2009-04-13T11:48:00Z">
        <w:r>
          <w:t>Navegação pelos artefatos do repositório</w:t>
        </w:r>
      </w:ins>
    </w:p>
    <w:p w:rsidR="00255CBF" w:rsidRDefault="00AA0676" w:rsidP="00AA0676">
      <w:pPr>
        <w:rPr>
          <w:ins w:id="504" w:author="Felipe Roos" w:date="2009-04-10T17:28:00Z"/>
        </w:rPr>
      </w:pPr>
      <w:ins w:id="505" w:author="Felipe Roos" w:date="2009-04-12T17:08:00Z">
        <w:r>
          <w:t xml:space="preserve">Quando o usuário seleciona uma versão, a classe </w:t>
        </w:r>
        <w:r>
          <w:rPr>
            <w:i/>
          </w:rPr>
          <w:t>ShowArtifactAction</w:t>
        </w:r>
        <w:r>
          <w:t xml:space="preserve"> é ativada e busca as informações relativas ao modelo de projeto do artefato. </w:t>
        </w:r>
      </w:ins>
      <w:ins w:id="506" w:author="Felipe Roos" w:date="2009-04-10T17:26:00Z">
        <w:r w:rsidR="00255CBF">
          <w:t xml:space="preserve">A </w:t>
        </w:r>
      </w:ins>
      <w:ins w:id="507" w:author="Felipe Roos" w:date="2009-05-07T11:31:00Z">
        <w:r w:rsidR="00080E24">
          <w:fldChar w:fldCharType="begin"/>
        </w:r>
        <w:r w:rsidR="00325B1B">
          <w:instrText xml:space="preserve"> REF _Ref229459226 \h </w:instrText>
        </w:r>
      </w:ins>
      <w:r w:rsidR="00080E24">
        <w:fldChar w:fldCharType="separate"/>
      </w:r>
      <w:ins w:id="508" w:author="Felipe Roos" w:date="2009-05-07T11:31:00Z">
        <w:r w:rsidR="00325B1B">
          <w:t xml:space="preserve">Figura </w:t>
        </w:r>
        <w:r w:rsidR="00325B1B">
          <w:rPr>
            <w:noProof/>
          </w:rPr>
          <w:t>4</w:t>
        </w:r>
        <w:r w:rsidR="00325B1B">
          <w:t>.</w:t>
        </w:r>
        <w:r w:rsidR="00325B1B">
          <w:rPr>
            <w:noProof/>
          </w:rPr>
          <w:t>9</w:t>
        </w:r>
        <w:r w:rsidR="00080E24">
          <w:fldChar w:fldCharType="end"/>
        </w:r>
      </w:ins>
      <w:ins w:id="509" w:author="Felipe Roos" w:date="2009-04-10T17:26:00Z">
        <w:r w:rsidR="00255CBF">
          <w:t xml:space="preserve"> mostra um diagrama que representa a rela</w:t>
        </w:r>
      </w:ins>
      <w:ins w:id="510" w:author="Felipe Roos" w:date="2009-04-10T17:27:00Z">
        <w:r w:rsidR="00255CBF">
          <w:t xml:space="preserve">ção existente entre </w:t>
        </w:r>
      </w:ins>
      <w:ins w:id="511" w:author="Felipe Roos" w:date="2009-04-12T17:16:00Z">
        <w:r w:rsidR="007837AC">
          <w:t>os participantes</w:t>
        </w:r>
      </w:ins>
      <w:ins w:id="512" w:author="Felipe Roos" w:date="2009-04-10T17:27:00Z">
        <w:r w:rsidR="00255CBF">
          <w:t xml:space="preserve"> deste processo.</w:t>
        </w:r>
      </w:ins>
    </w:p>
    <w:p w:rsidR="005D5C49" w:rsidRDefault="005D5C49" w:rsidP="006F45E9">
      <w:pPr>
        <w:pStyle w:val="CentralizadoSemRecuo"/>
        <w:rPr>
          <w:ins w:id="513" w:author="Felipe Roos" w:date="2009-04-13T11:47:00Z"/>
        </w:rPr>
      </w:pPr>
      <w:ins w:id="514" w:author="Felipe Roos" w:date="2009-04-13T11:47:00Z">
        <w:r>
          <w:object w:dxaOrig="12119" w:dyaOrig="5521">
            <v:shape id="_x0000_i1028" type="#_x0000_t75" style="width:424.55pt;height:193.6pt" o:ole="">
              <v:imagedata r:id="rId28" o:title=""/>
            </v:shape>
            <o:OLEObject Type="Embed" ProgID="Visio.Drawing.11" ShapeID="_x0000_i1028" DrawAspect="Content" ObjectID="_1305531014" r:id="rId29"/>
          </w:object>
        </w:r>
      </w:ins>
    </w:p>
    <w:p w:rsidR="005D5C49" w:rsidRPr="00EA2CEC" w:rsidRDefault="005D5C49" w:rsidP="005D5C49">
      <w:pPr>
        <w:pStyle w:val="Figuras"/>
        <w:rPr>
          <w:ins w:id="515" w:author="Felipe Roos" w:date="2009-04-13T11:47:00Z"/>
        </w:rPr>
      </w:pPr>
      <w:bookmarkStart w:id="516" w:name="_Ref229459226"/>
      <w:ins w:id="517" w:author="Felipe Roos" w:date="2009-04-13T11:47:00Z">
        <w:r>
          <w:t xml:space="preserve">Figura </w:t>
        </w:r>
      </w:ins>
      <w:ins w:id="518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519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520" w:author="Felipe Roos" w:date="2009-05-25T12:13:00Z">
        <w:r w:rsidR="00DA540F">
          <w:rPr>
            <w:noProof/>
          </w:rPr>
          <w:t>9</w:t>
        </w:r>
        <w:r w:rsidR="00080E24">
          <w:fldChar w:fldCharType="end"/>
        </w:r>
      </w:ins>
      <w:bookmarkEnd w:id="516"/>
      <w:ins w:id="521" w:author="Felipe Roos" w:date="2009-04-13T11:47:00Z">
        <w:r>
          <w:t>: Relação entre elementos de visualização do modelo de projeto.</w:t>
        </w:r>
      </w:ins>
    </w:p>
    <w:p w:rsidR="00856787" w:rsidRDefault="0094070C" w:rsidP="00A85640">
      <w:pPr>
        <w:rPr>
          <w:ins w:id="522" w:author="Felipe Roos" w:date="2009-04-21T23:07:00Z"/>
        </w:rPr>
      </w:pPr>
      <w:ins w:id="523" w:author="Felipe Roos" w:date="2009-04-10T17:28:00Z">
        <w:r>
          <w:t>Sendo o Archiva uma interface para reposit</w:t>
        </w:r>
      </w:ins>
      <w:ins w:id="524" w:author="Felipe Roos" w:date="2009-04-10T17:29:00Z">
        <w:r>
          <w:t xml:space="preserve">ório Maven, é razoável supor que ela está </w:t>
        </w:r>
      </w:ins>
      <w:ins w:id="525" w:author="Felipe Roos" w:date="2009-04-21T15:10:00Z">
        <w:r w:rsidR="00575B1F">
          <w:t xml:space="preserve">preparada para </w:t>
        </w:r>
      </w:ins>
      <w:ins w:id="526" w:author="Felipe Roos" w:date="2009-04-10T17:29:00Z">
        <w:r>
          <w:t xml:space="preserve">mostrar informações apenas daqueles artefatos que possuem o arquivo descritor do Maven (o pom.xml). </w:t>
        </w:r>
      </w:ins>
      <w:ins w:id="527" w:author="Felipe Roos" w:date="2009-04-21T22:38:00Z">
        <w:r w:rsidR="00856787">
          <w:t>A classe respons</w:t>
        </w:r>
      </w:ins>
      <w:ins w:id="528" w:author="Felipe Roos" w:date="2009-04-21T22:39:00Z">
        <w:r w:rsidR="00856787">
          <w:t xml:space="preserve">ável por enviar as informações do modelo de projeto à interface com o usuário do Archiva é a ShowArtifactAction. Esta </w:t>
        </w:r>
      </w:ins>
      <w:ins w:id="529" w:author="Felipe Roos" w:date="2009-04-21T22:42:00Z">
        <w:r w:rsidR="00856787">
          <w:t xml:space="preserve">classe </w:t>
        </w:r>
      </w:ins>
      <w:ins w:id="530" w:author="Felipe Roos" w:date="2009-04-21T22:39:00Z">
        <w:r w:rsidR="00856787">
          <w:t xml:space="preserve">utiliza-se de um método da classe </w:t>
        </w:r>
        <w:r w:rsidR="00856787" w:rsidRPr="00C13C37">
          <w:rPr>
            <w:b/>
          </w:rPr>
          <w:t>DefaultRepositoryBrowsing</w:t>
        </w:r>
        <w:r w:rsidR="00856787">
          <w:t xml:space="preserve"> para</w:t>
        </w:r>
      </w:ins>
      <w:ins w:id="531" w:author="Felipe Roos" w:date="2009-04-21T22:43:00Z">
        <w:r w:rsidR="00856787">
          <w:t xml:space="preserve"> procurar o artefato. </w:t>
        </w:r>
      </w:ins>
      <w:ins w:id="532" w:author="Felipe Roos" w:date="2009-04-21T22:56:00Z">
        <w:r w:rsidR="00CC7B0C">
          <w:t xml:space="preserve">O processo feito para achar tal modelo de projeto é, em primeiro lugar, encontrar o modelo de </w:t>
        </w:r>
      </w:ins>
      <w:ins w:id="533" w:author="Felipe Roos" w:date="2009-04-21T22:57:00Z">
        <w:r w:rsidR="00CC7B0C">
          <w:t xml:space="preserve">artefato </w:t>
        </w:r>
      </w:ins>
      <w:ins w:id="534" w:author="Felipe Roos" w:date="2009-04-21T22:56:00Z">
        <w:r w:rsidR="00CC7B0C">
          <w:rPr>
            <w:i/>
          </w:rPr>
          <w:t>pom</w:t>
        </w:r>
        <w:r w:rsidR="00CC7B0C">
          <w:t xml:space="preserve"> associado com o artefato do qual se</w:t>
        </w:r>
      </w:ins>
      <w:ins w:id="535" w:author="Felipe Roos" w:date="2009-04-21T23:06:00Z">
        <w:r w:rsidR="00E41188">
          <w:t xml:space="preserve"> quer</w:t>
        </w:r>
      </w:ins>
      <w:ins w:id="536" w:author="Felipe Roos" w:date="2009-04-21T23:07:00Z">
        <w:r w:rsidR="00E41188">
          <w:t xml:space="preserve"> </w:t>
        </w:r>
      </w:ins>
      <w:ins w:id="537" w:author="Felipe Roos" w:date="2009-04-21T22:57:00Z">
        <w:r w:rsidR="00CC7B0C">
          <w:t xml:space="preserve">obter o modelo de projeto. Atualmente, se este </w:t>
        </w:r>
      </w:ins>
      <w:ins w:id="538" w:author="Felipe Roos" w:date="2009-04-21T23:07:00Z">
        <w:r w:rsidR="00E41188">
          <w:t>artefato não é encontrado, a exibição do arquivo é abortada e o usuário vê uma página de erro.</w:t>
        </w:r>
      </w:ins>
    </w:p>
    <w:p w:rsidR="00E41188" w:rsidRDefault="00E41188" w:rsidP="00A85640">
      <w:pPr>
        <w:rPr>
          <w:ins w:id="539" w:author="Felipe Roos" w:date="2009-04-21T23:57:00Z"/>
        </w:rPr>
      </w:pPr>
      <w:ins w:id="540" w:author="Felipe Roos" w:date="2009-04-21T23:16:00Z">
        <w:r>
          <w:t xml:space="preserve">Para que a visualização do artefato RAS seja completa, é necessário alterarmos </w:t>
        </w:r>
        <w:r w:rsidRPr="00C13C37">
          <w:rPr>
            <w:b/>
          </w:rPr>
          <w:t>D</w:t>
        </w:r>
      </w:ins>
      <w:ins w:id="541" w:author="Felipe Roos" w:date="2009-04-21T23:17:00Z">
        <w:r w:rsidRPr="00C13C37">
          <w:rPr>
            <w:b/>
          </w:rPr>
          <w:t>efaultRepositoryBrowsing</w:t>
        </w:r>
        <w:r>
          <w:t xml:space="preserve"> para que busque as informações de modelo de projeto </w:t>
        </w:r>
      </w:ins>
      <w:ins w:id="542" w:author="Felipe Roos" w:date="2009-04-21T23:18:00Z">
        <w:r>
          <w:t xml:space="preserve">de </w:t>
        </w:r>
        <w:r>
          <w:lastRenderedPageBreak/>
          <w:t xml:space="preserve">artefatos </w:t>
        </w:r>
      </w:ins>
      <w:ins w:id="543" w:author="Felipe Roos" w:date="2009-04-21T23:17:00Z">
        <w:r>
          <w:t>RAS incondiciona</w:t>
        </w:r>
      </w:ins>
      <w:ins w:id="544" w:author="Felipe Roos" w:date="2009-04-21T23:18:00Z">
        <w:r>
          <w:t xml:space="preserve">lmente, mesmo que não exista um arquivo </w:t>
        </w:r>
        <w:r>
          <w:rPr>
            <w:i/>
          </w:rPr>
          <w:t>pom</w:t>
        </w:r>
        <w:r>
          <w:t xml:space="preserve"> associado. </w:t>
        </w:r>
        <w:r w:rsidR="00A220D1">
          <w:t xml:space="preserve">Afinal, essas informações foram colocadas na base de dados, mas sobre um </w:t>
        </w:r>
        <w:r w:rsidR="00A220D1">
          <w:rPr>
            <w:i/>
          </w:rPr>
          <w:t>packaging</w:t>
        </w:r>
      </w:ins>
      <w:ins w:id="545" w:author="Felipe Roos" w:date="2009-04-21T23:19:00Z">
        <w:r w:rsidR="00A220D1">
          <w:t xml:space="preserve"> diferente – um </w:t>
        </w:r>
        <w:r w:rsidR="00A220D1">
          <w:rPr>
            <w:i/>
          </w:rPr>
          <w:t>packaging</w:t>
        </w:r>
        <w:r w:rsidR="00A220D1">
          <w:t xml:space="preserve"> RAS.</w:t>
        </w:r>
      </w:ins>
      <w:ins w:id="546" w:author="Felipe Roos" w:date="2009-04-21T23:56:00Z">
        <w:r w:rsidR="00C651A6">
          <w:t xml:space="preserve"> </w:t>
        </w:r>
      </w:ins>
      <w:ins w:id="547" w:author="Felipe Roos" w:date="2009-05-10T20:13:00Z">
        <w:r w:rsidR="00102572">
          <w:t xml:space="preserve">A mudança necessária é pesquisar os artefatos com o </w:t>
        </w:r>
      </w:ins>
      <w:ins w:id="548" w:author="Felipe Roos" w:date="2009-05-10T20:14:00Z">
        <w:r w:rsidR="00102572" w:rsidRPr="00680789">
          <w:rPr>
            <w:i/>
          </w:rPr>
          <w:t>packaging</w:t>
        </w:r>
        <w:r w:rsidR="00102572">
          <w:t xml:space="preserve"> “r</w:t>
        </w:r>
      </w:ins>
      <w:ins w:id="549" w:author="Felipe Roos" w:date="2009-05-10T20:15:00Z">
        <w:r w:rsidR="00102572">
          <w:t>a</w:t>
        </w:r>
      </w:ins>
      <w:ins w:id="550" w:author="Felipe Roos" w:date="2009-05-10T20:14:00Z">
        <w:r w:rsidR="00102572">
          <w:t xml:space="preserve">s” </w:t>
        </w:r>
      </w:ins>
      <w:ins w:id="551" w:author="Felipe Roos" w:date="2009-05-10T23:02:00Z">
        <w:r w:rsidR="00680789">
          <w:t xml:space="preserve">caso não seja encontrada nenhuma instância com o </w:t>
        </w:r>
        <w:r w:rsidR="00680789" w:rsidRPr="00680789">
          <w:rPr>
            <w:i/>
          </w:rPr>
          <w:t>packaging</w:t>
        </w:r>
        <w:r w:rsidR="00680789">
          <w:t xml:space="preserve"> “pom”</w:t>
        </w:r>
      </w:ins>
      <w:ins w:id="552" w:author="Felipe Roos" w:date="2009-05-10T23:03:00Z">
        <w:r w:rsidR="00680789">
          <w:t>.</w:t>
        </w:r>
      </w:ins>
    </w:p>
    <w:p w:rsidR="00C651A6" w:rsidRPr="00A220D1" w:rsidRDefault="0019583F" w:rsidP="00A85640">
      <w:pPr>
        <w:rPr>
          <w:ins w:id="553" w:author="Felipe Roos" w:date="2009-04-21T22:38:00Z"/>
        </w:rPr>
      </w:pPr>
      <w:ins w:id="554" w:author="Felipe Roos" w:date="2009-04-21T23:57:00Z">
        <w:r>
          <w:t>[]</w:t>
        </w:r>
      </w:ins>
    </w:p>
    <w:p w:rsidR="00A85640" w:rsidRDefault="00614A67" w:rsidP="00A85640">
      <w:pPr>
        <w:pStyle w:val="Ttulo3"/>
      </w:pPr>
      <w:bookmarkStart w:id="555" w:name="_Toc230582516"/>
      <w:ins w:id="556" w:author="Felipe Roos" w:date="2009-04-21T18:51:00Z">
        <w:r>
          <w:t>Recuperação e Pesquisa de Artefatos no Archiva</w:t>
        </w:r>
      </w:ins>
      <w:bookmarkEnd w:id="555"/>
    </w:p>
    <w:p w:rsidR="0088015A" w:rsidRDefault="00614A67" w:rsidP="00FD525A">
      <w:pPr>
        <w:rPr>
          <w:ins w:id="557" w:author="Felipe Roos" w:date="2009-05-10T17:48:00Z"/>
        </w:rPr>
      </w:pPr>
      <w:ins w:id="558" w:author="Felipe Roos" w:date="2009-04-21T18:52:00Z">
        <w:r>
          <w:t xml:space="preserve">O Archiva possui </w:t>
        </w:r>
      </w:ins>
      <w:ins w:id="559" w:author="Felipe Roos" w:date="2009-04-21T18:54:00Z">
        <w:r>
          <w:t xml:space="preserve">meios </w:t>
        </w:r>
      </w:ins>
      <w:ins w:id="560" w:author="Felipe Roos" w:date="2009-04-21T18:52:00Z">
        <w:r>
          <w:t xml:space="preserve">para </w:t>
        </w:r>
      </w:ins>
      <w:ins w:id="561" w:author="Felipe Roos" w:date="2009-04-21T18:55:00Z">
        <w:r>
          <w:t xml:space="preserve">pesquisa </w:t>
        </w:r>
      </w:ins>
      <w:ins w:id="562" w:author="Felipe Roos" w:date="2009-04-21T18:52:00Z">
        <w:r>
          <w:t xml:space="preserve">e </w:t>
        </w:r>
      </w:ins>
      <w:ins w:id="563" w:author="Felipe Roos" w:date="2009-04-21T18:55:00Z">
        <w:r>
          <w:t xml:space="preserve">recuperação </w:t>
        </w:r>
      </w:ins>
      <w:ins w:id="564" w:author="Felipe Roos" w:date="2009-04-21T18:52:00Z">
        <w:r>
          <w:t xml:space="preserve">de artefatos. </w:t>
        </w:r>
      </w:ins>
      <w:ins w:id="565" w:author="Felipe Roos" w:date="2009-04-21T18:55:00Z">
        <w:r>
          <w:t>Entretanto, estas fun</w:t>
        </w:r>
      </w:ins>
      <w:ins w:id="566" w:author="Felipe Roos" w:date="2009-04-21T18:56:00Z">
        <w:r>
          <w:t>ções precisam estar disponíveis conforme na seção 9 da especifica</w:t>
        </w:r>
      </w:ins>
      <w:ins w:id="567" w:author="Felipe Roos" w:date="2009-04-21T18:57:00Z">
        <w:r>
          <w:t xml:space="preserve">ção RAS que estabelece URLs para cada uma </w:t>
        </w:r>
      </w:ins>
      <w:ins w:id="568" w:author="Felipe Roos" w:date="2009-05-10T17:46:00Z">
        <w:r w:rsidR="0088015A">
          <w:t>dessas operações</w:t>
        </w:r>
      </w:ins>
      <w:ins w:id="569" w:author="Felipe Roos" w:date="2009-04-21T18:57:00Z">
        <w:r>
          <w:t>.</w:t>
        </w:r>
      </w:ins>
      <w:ins w:id="570" w:author="Felipe Roos" w:date="2009-05-10T17:46:00Z">
        <w:r w:rsidR="0088015A">
          <w:t xml:space="preserve"> Para a primeira delas, é necessário primeiramente compreender como o sistema de pesquisa de artefatos funciona. </w:t>
        </w:r>
      </w:ins>
      <w:ins w:id="571" w:author="Felipe Roos" w:date="2009-05-10T17:47:00Z">
        <w:r w:rsidR="0088015A">
          <w:t>Para a segunda operação, o Archiva já fornece uma interface HTTP para acesso, sendo que tudo o que precisamos fazer é construir um atalho para que a partir da URL especificada no RAS, possamos ativar esta j</w:t>
        </w:r>
      </w:ins>
      <w:ins w:id="572" w:author="Felipe Roos" w:date="2009-05-10T17:48:00Z">
        <w:r w:rsidR="0088015A">
          <w:t>á disponível.</w:t>
        </w:r>
      </w:ins>
    </w:p>
    <w:p w:rsidR="00DB1DA5" w:rsidRDefault="0043667F" w:rsidP="00FD525A">
      <w:pPr>
        <w:rPr>
          <w:ins w:id="573" w:author="Felipe Roos" w:date="2009-05-10T18:06:00Z"/>
        </w:rPr>
      </w:pPr>
      <w:ins w:id="574" w:author="Felipe Roos" w:date="2009-05-17T13:34:00Z">
        <w:r>
          <w:t>Ambas as</w:t>
        </w:r>
      </w:ins>
      <w:ins w:id="575" w:author="Felipe Roos" w:date="2009-05-10T17:48:00Z">
        <w:r w:rsidR="0088015A">
          <w:t xml:space="preserve"> operações </w:t>
        </w:r>
      </w:ins>
      <w:ins w:id="576" w:author="Felipe Roos" w:date="2009-05-10T17:55:00Z">
        <w:r w:rsidR="0088015A">
          <w:t xml:space="preserve">terão de ser implementadas no Archiva através de </w:t>
        </w:r>
      </w:ins>
      <w:ins w:id="577" w:author="Felipe Roos" w:date="2009-05-10T18:06:00Z">
        <w:r w:rsidR="003C7D7F">
          <w:t xml:space="preserve">Java </w:t>
        </w:r>
      </w:ins>
      <w:ins w:id="578" w:author="Felipe Roos" w:date="2009-05-10T17:55:00Z">
        <w:r w:rsidR="0088015A">
          <w:t>Servlets.</w:t>
        </w:r>
      </w:ins>
      <w:ins w:id="579" w:author="Felipe Roos" w:date="2009-05-10T18:07:00Z">
        <w:r w:rsidR="003C7D7F">
          <w:t xml:space="preserve"> Esta tecnologia provê desenvolvedores com um mecanismo simples e consistente para estender a funcionalidade de um servidor Web e para acessar sistemas de neg</w:t>
        </w:r>
      </w:ins>
      <w:ins w:id="580" w:author="Felipe Roos" w:date="2009-05-10T18:08:00Z">
        <w:r w:rsidR="003C7D7F">
          <w:t>ócios existentes.</w:t>
        </w:r>
      </w:ins>
      <w:ins w:id="581" w:author="Felipe Roos" w:date="2009-05-10T17:55:00Z">
        <w:r w:rsidR="0088015A">
          <w:t xml:space="preserve"> </w:t>
        </w:r>
      </w:ins>
      <w:ins w:id="582" w:author="Felipe Roos" w:date="2009-05-10T18:06:00Z">
        <w:r w:rsidR="00DB1DA5">
          <w:t>[</w:t>
        </w:r>
        <w:r w:rsidR="00DB1DA5" w:rsidRPr="00DB1DA5">
          <w:t>http://java.sun.com/products/servlet/</w:t>
        </w:r>
        <w:r w:rsidR="00DB1DA5">
          <w:t>]</w:t>
        </w:r>
      </w:ins>
    </w:p>
    <w:p w:rsidR="002537DB" w:rsidRPr="003C7D7F" w:rsidRDefault="002537DB" w:rsidP="002537DB">
      <w:pPr>
        <w:pStyle w:val="Ttulo4"/>
        <w:rPr>
          <w:ins w:id="583" w:author="Felipe Roos" w:date="2009-04-21T18:58:00Z"/>
        </w:rPr>
      </w:pPr>
      <w:ins w:id="584" w:author="Felipe Roos" w:date="2009-04-21T18:58:00Z">
        <w:r w:rsidRPr="003C7D7F">
          <w:t>Pesquisa de Artefatos</w:t>
        </w:r>
      </w:ins>
    </w:p>
    <w:p w:rsidR="00EB40B9" w:rsidRDefault="002537DB" w:rsidP="002537DB">
      <w:pPr>
        <w:rPr>
          <w:ins w:id="585" w:author="Felipe Roos" w:date="2009-05-10T18:57:00Z"/>
        </w:rPr>
      </w:pPr>
      <w:ins w:id="586" w:author="Felipe Roos" w:date="2009-04-21T18:58:00Z">
        <w:r>
          <w:t xml:space="preserve">A pesquisa de artefatos no Archiva está implementada através de um formulário na interface com o usuário. </w:t>
        </w:r>
      </w:ins>
      <w:ins w:id="587" w:author="Felipe Roos" w:date="2009-04-21T18:59:00Z">
        <w:r>
          <w:t>A partir do menu inicial, o usuário pode escolher a opção “Search” e informar, no campo que aparece na tela, valores de pesquisa.</w:t>
        </w:r>
      </w:ins>
      <w:ins w:id="588" w:author="Felipe Roos" w:date="2009-04-21T19:00:00Z">
        <w:r>
          <w:t xml:space="preserve"> A confirmação da ação aciona a classe SearchAction do Archiva, que faz  a pesquisa do artefato e retorna as informações sobre ele. </w:t>
        </w:r>
      </w:ins>
    </w:p>
    <w:p w:rsidR="00E602C8" w:rsidRDefault="00E602C8" w:rsidP="006F45E9">
      <w:pPr>
        <w:pStyle w:val="CentralizadoSemRecuo"/>
        <w:rPr>
          <w:ins w:id="589" w:author="Felipe Roos" w:date="2009-05-18T11:35:00Z"/>
        </w:rPr>
      </w:pPr>
      <w:ins w:id="590" w:author="Felipe Roos" w:date="2009-05-18T11:35:00Z">
        <w:r>
          <w:object w:dxaOrig="11647" w:dyaOrig="8540">
            <v:shape id="_x0000_i1029" type="#_x0000_t75" style="width:393.95pt;height:289.35pt" o:ole="">
              <v:imagedata r:id="rId30" o:title=""/>
            </v:shape>
            <o:OLEObject Type="Embed" ProgID="Visio.Drawing.11" ShapeID="_x0000_i1029" DrawAspect="Content" ObjectID="_1305531015" r:id="rId31"/>
          </w:object>
        </w:r>
      </w:ins>
    </w:p>
    <w:p w:rsidR="00E602C8" w:rsidRPr="002537DB" w:rsidRDefault="00E602C8" w:rsidP="00E602C8">
      <w:pPr>
        <w:pStyle w:val="Figuras"/>
        <w:rPr>
          <w:ins w:id="591" w:author="Felipe Roos" w:date="2009-05-18T11:35:00Z"/>
        </w:rPr>
      </w:pPr>
      <w:bookmarkStart w:id="592" w:name="_Ref229740404"/>
      <w:ins w:id="593" w:author="Felipe Roos" w:date="2009-05-18T11:35:00Z">
        <w:r>
          <w:t xml:space="preserve">Figura </w:t>
        </w:r>
      </w:ins>
      <w:ins w:id="594" w:author="Felipe Roos" w:date="2009-05-25T12:13:00Z">
        <w:r w:rsidR="00080E24">
          <w:fldChar w:fldCharType="begin"/>
        </w:r>
        <w:r w:rsidR="00DA540F">
          <w:instrText xml:space="preserve"> STYLEREF 1 \s </w:instrText>
        </w:r>
      </w:ins>
      <w:r w:rsidR="00080E24">
        <w:fldChar w:fldCharType="separate"/>
      </w:r>
      <w:r w:rsidR="00DA540F">
        <w:rPr>
          <w:noProof/>
        </w:rPr>
        <w:t>4</w:t>
      </w:r>
      <w:ins w:id="595" w:author="Felipe Roos" w:date="2009-05-25T12:13:00Z">
        <w:r w:rsidR="00080E24">
          <w:fldChar w:fldCharType="end"/>
        </w:r>
        <w:r w:rsidR="00DA540F">
          <w:t>.</w:t>
        </w:r>
        <w:r w:rsidR="00080E24">
          <w:fldChar w:fldCharType="begin"/>
        </w:r>
        <w:r w:rsidR="00DA540F">
          <w:instrText xml:space="preserve"> SEQ Figura \* ARABIC \s 1 </w:instrText>
        </w:r>
      </w:ins>
      <w:r w:rsidR="00080E24">
        <w:fldChar w:fldCharType="separate"/>
      </w:r>
      <w:ins w:id="596" w:author="Felipe Roos" w:date="2009-05-25T12:13:00Z">
        <w:r w:rsidR="00DA540F">
          <w:rPr>
            <w:noProof/>
          </w:rPr>
          <w:t>10</w:t>
        </w:r>
        <w:r w:rsidR="00080E24">
          <w:fldChar w:fldCharType="end"/>
        </w:r>
      </w:ins>
      <w:bookmarkEnd w:id="592"/>
      <w:ins w:id="597" w:author="Felipe Roos" w:date="2009-05-18T11:35:00Z">
        <w:r>
          <w:t>: Diagrama Simplificado para operação Search</w:t>
        </w:r>
      </w:ins>
    </w:p>
    <w:p w:rsidR="00EB40B9" w:rsidRDefault="00410C41" w:rsidP="00EB40B9">
      <w:pPr>
        <w:rPr>
          <w:ins w:id="598" w:author="Felipe Roos" w:date="2009-05-10T18:58:00Z"/>
        </w:rPr>
      </w:pPr>
      <w:ins w:id="599" w:author="Felipe Roos" w:date="2009-05-10T18:47:00Z">
        <w:r>
          <w:lastRenderedPageBreak/>
          <w:t xml:space="preserve">O diagrama da </w:t>
        </w:r>
        <w:r w:rsidR="00080E24">
          <w:fldChar w:fldCharType="begin"/>
        </w:r>
        <w:r>
          <w:instrText xml:space="preserve"> REF _Ref229740404 \h </w:instrText>
        </w:r>
      </w:ins>
      <w:ins w:id="600" w:author="Felipe Roos" w:date="2009-05-10T18:47:00Z">
        <w:r w:rsidR="00080E24">
          <w:fldChar w:fldCharType="separate"/>
        </w:r>
        <w:r>
          <w:t xml:space="preserve">Figura </w:t>
        </w:r>
        <w:r>
          <w:rPr>
            <w:noProof/>
          </w:rPr>
          <w:t>4</w:t>
        </w:r>
        <w:r>
          <w:t>.</w:t>
        </w:r>
        <w:r>
          <w:rPr>
            <w:noProof/>
          </w:rPr>
          <w:t>10</w:t>
        </w:r>
        <w:r w:rsidR="00080E24">
          <w:fldChar w:fldCharType="end"/>
        </w:r>
        <w:r>
          <w:t xml:space="preserve"> mostra a relação entre as classes envolvidas no processo de pesquisa de artefatos. Neste diagrama, </w:t>
        </w:r>
      </w:ins>
      <w:ins w:id="601" w:author="Felipe Roos" w:date="2009-05-10T18:48:00Z">
        <w:r>
          <w:t xml:space="preserve">identificamos </w:t>
        </w:r>
      </w:ins>
      <w:ins w:id="602" w:author="Felipe Roos" w:date="2009-05-10T18:49:00Z">
        <w:r>
          <w:t xml:space="preserve">três </w:t>
        </w:r>
      </w:ins>
      <w:ins w:id="603" w:author="Felipe Roos" w:date="2009-05-10T18:48:00Z">
        <w:r>
          <w:t xml:space="preserve">elementos importantes para a </w:t>
        </w:r>
      </w:ins>
      <w:ins w:id="604" w:author="Felipe Roos" w:date="2009-05-17T12:56:00Z">
        <w:r w:rsidR="009939DB">
          <w:t>busca das informações de pesquisa</w:t>
        </w:r>
      </w:ins>
      <w:ins w:id="605" w:author="Felipe Roos" w:date="2009-05-10T18:48:00Z">
        <w:r>
          <w:t>. O primeiro deles é o método que dá início ao processo de pesquisa</w:t>
        </w:r>
      </w:ins>
      <w:ins w:id="606" w:author="Felipe Roos" w:date="2009-05-10T18:49:00Z">
        <w:r>
          <w:t xml:space="preserve"> – </w:t>
        </w:r>
        <w:r w:rsidRPr="009939DB">
          <w:rPr>
            <w:b/>
          </w:rPr>
          <w:t>quickSearch</w:t>
        </w:r>
        <w:r>
          <w:t xml:space="preserve"> da classe </w:t>
        </w:r>
        <w:r w:rsidRPr="009939DB">
          <w:rPr>
            <w:b/>
          </w:rPr>
          <w:t>SearchAction</w:t>
        </w:r>
        <w:r>
          <w:t>. Ele utiliza como parâmetro princi</w:t>
        </w:r>
      </w:ins>
      <w:ins w:id="607" w:author="Felipe Roos" w:date="2009-05-10T18:50:00Z">
        <w:r>
          <w:t>pal o atributo da classe</w:t>
        </w:r>
        <w:r w:rsidR="00EB40B9">
          <w:t xml:space="preserve"> chamado </w:t>
        </w:r>
        <w:r w:rsidR="00EB40B9" w:rsidRPr="009939DB">
          <w:rPr>
            <w:b/>
          </w:rPr>
          <w:t>q</w:t>
        </w:r>
        <w:r w:rsidR="00EB40B9">
          <w:t xml:space="preserve"> que, por sua vez, contém as palavras de pesquisa. </w:t>
        </w:r>
      </w:ins>
    </w:p>
    <w:p w:rsidR="00EB40B9" w:rsidRDefault="00EB40B9" w:rsidP="00EB40B9">
      <w:pPr>
        <w:rPr>
          <w:ins w:id="608" w:author="Felipe Roos" w:date="2009-05-20T10:42:00Z"/>
        </w:rPr>
      </w:pPr>
      <w:ins w:id="609" w:author="Felipe Roos" w:date="2009-05-10T18:58:00Z">
        <w:r>
          <w:t xml:space="preserve">A </w:t>
        </w:r>
      </w:ins>
      <w:ins w:id="610" w:author="Felipe Roos" w:date="2009-05-17T13:17:00Z">
        <w:r w:rsidR="009B3549">
          <w:t xml:space="preserve">lógica de </w:t>
        </w:r>
      </w:ins>
      <w:ins w:id="611" w:author="Felipe Roos" w:date="2009-05-10T18:58:00Z">
        <w:r>
          <w:t xml:space="preserve">pesquisa </w:t>
        </w:r>
      </w:ins>
      <w:ins w:id="612" w:author="Felipe Roos" w:date="2009-05-17T13:17:00Z">
        <w:r w:rsidR="009B3549">
          <w:t xml:space="preserve">está presente em uma </w:t>
        </w:r>
      </w:ins>
      <w:ins w:id="613" w:author="Felipe Roos" w:date="2009-05-10T18:58:00Z">
        <w:r>
          <w:t xml:space="preserve">classe chamada </w:t>
        </w:r>
        <w:r w:rsidRPr="009939DB">
          <w:rPr>
            <w:b/>
          </w:rPr>
          <w:t>DefaultCrossRepositorySearch</w:t>
        </w:r>
        <w:r>
          <w:t xml:space="preserve">. Esta classe usa o indexador padrão do Archiva </w:t>
        </w:r>
      </w:ins>
      <w:ins w:id="614" w:author="Felipe Roos" w:date="2009-05-17T12:58:00Z">
        <w:r w:rsidR="009939DB">
          <w:t>através do</w:t>
        </w:r>
      </w:ins>
      <w:ins w:id="615" w:author="Felipe Roos" w:date="2009-05-10T18:59:00Z">
        <w:r>
          <w:t xml:space="preserve"> </w:t>
        </w:r>
      </w:ins>
      <w:ins w:id="616" w:author="Felipe Roos" w:date="2009-05-10T18:58:00Z">
        <w:r>
          <w:t xml:space="preserve">método </w:t>
        </w:r>
        <w:r w:rsidRPr="009939DB">
          <w:rPr>
            <w:b/>
          </w:rPr>
          <w:t>searchTerm</w:t>
        </w:r>
        <w:r>
          <w:t xml:space="preserve"> e instancia um objeto da classe MultiSearcher que executa a pesquisa</w:t>
        </w:r>
      </w:ins>
      <w:ins w:id="617" w:author="Felipe Roos" w:date="2009-05-10T19:00:00Z">
        <w:r>
          <w:t xml:space="preserve"> em última instância</w:t>
        </w:r>
      </w:ins>
      <w:ins w:id="618" w:author="Felipe Roos" w:date="2009-05-10T18:58:00Z">
        <w:r w:rsidR="00FD430B">
          <w:t>.</w:t>
        </w:r>
      </w:ins>
      <w:ins w:id="619" w:author="Felipe Roos" w:date="2009-05-17T13:18:00Z">
        <w:r w:rsidR="009B3549">
          <w:t xml:space="preserve"> Os resultados são coletados e o retorno desta chamada, feita pela classe </w:t>
        </w:r>
        <w:r w:rsidR="009B3549">
          <w:rPr>
            <w:b/>
          </w:rPr>
          <w:t>SearchAction</w:t>
        </w:r>
        <w:r w:rsidR="009B3549">
          <w:t xml:space="preserve">, é colocado </w:t>
        </w:r>
      </w:ins>
      <w:ins w:id="620" w:author="Felipe Roos" w:date="2009-05-17T13:19:00Z">
        <w:r w:rsidR="009B3549">
          <w:t xml:space="preserve">no atributo </w:t>
        </w:r>
        <w:r w:rsidR="009B3549" w:rsidRPr="009B3549">
          <w:rPr>
            <w:b/>
          </w:rPr>
          <w:t>results</w:t>
        </w:r>
        <w:r w:rsidR="009B3549">
          <w:t>.</w:t>
        </w:r>
        <w:r w:rsidR="009111EE" w:rsidRPr="009111EE">
          <w:t xml:space="preserve"> </w:t>
        </w:r>
        <w:r w:rsidR="009111EE">
          <w:t xml:space="preserve">Este, por usa vez, é utilizado pela interface com o usuário para mostrar as informações. Este elemento contém todos os registros encontrados na pesquisa, cada um deles representado pela classe </w:t>
        </w:r>
        <w:r w:rsidR="009111EE" w:rsidRPr="009939DB">
          <w:rPr>
            <w:b/>
          </w:rPr>
          <w:t>SearchResultHit</w:t>
        </w:r>
        <w:r w:rsidR="009111EE">
          <w:t>.</w:t>
        </w:r>
      </w:ins>
    </w:p>
    <w:p w:rsidR="00EF0CD4" w:rsidRDefault="00EF0CD4" w:rsidP="00EF0CD4">
      <w:pPr>
        <w:rPr>
          <w:ins w:id="621" w:author="Felipe Roos" w:date="2009-05-20T10:45:00Z"/>
        </w:rPr>
      </w:pPr>
      <w:ins w:id="622" w:author="Felipe Roos" w:date="2009-05-20T10:42:00Z">
        <w:r>
          <w:t xml:space="preserve">A especificação RAS não define uma formatação para o retorno dos resultados. </w:t>
        </w:r>
      </w:ins>
      <w:ins w:id="623" w:author="Felipe Roos" w:date="2009-05-20T10:43:00Z">
        <w:r>
          <w:t>Decidimos representar os dados de retorno com XML, já que este padr</w:t>
        </w:r>
      </w:ins>
      <w:ins w:id="624" w:author="Felipe Roos" w:date="2009-05-20T10:44:00Z">
        <w:r>
          <w:t xml:space="preserve">ão nos permite especificar exatamente como o retorno será fornecido. Assim, </w:t>
        </w:r>
      </w:ins>
      <w:ins w:id="625" w:author="Felipe Roos" w:date="2009-05-20T11:28:00Z">
        <w:r w:rsidR="0040651A">
          <w:t>a representação do termo Descritor de Ativo de Reposit</w:t>
        </w:r>
      </w:ins>
      <w:ins w:id="626" w:author="Felipe Roos" w:date="2009-05-20T11:29:00Z">
        <w:r w:rsidR="0040651A">
          <w:t>ó</w:t>
        </w:r>
      </w:ins>
      <w:ins w:id="627" w:author="Felipe Roos" w:date="2009-05-20T11:28:00Z">
        <w:r w:rsidR="0040651A">
          <w:t>rio (</w:t>
        </w:r>
      </w:ins>
      <w:ins w:id="628" w:author="Felipe Roos" w:date="2009-05-20T11:29:00Z">
        <w:r w:rsidR="0040651A">
          <w:t>RepositoryAssetDescriptor) pode ser encontrada no</w:t>
        </w:r>
      </w:ins>
      <w:ins w:id="629" w:author="Felipe Roos" w:date="2009-05-24T18:15:00Z">
        <w:r w:rsidR="00F7449C">
          <w:t xml:space="preserve"> apêndice A. </w:t>
        </w:r>
      </w:ins>
      <w:ins w:id="630" w:author="Felipe Roos" w:date="2009-05-20T11:29:00Z">
        <w:r w:rsidR="0040651A">
          <w:t xml:space="preserve"> </w:t>
        </w:r>
      </w:ins>
    </w:p>
    <w:p w:rsidR="00EF0CD4" w:rsidRPr="009B3549" w:rsidRDefault="00080E24" w:rsidP="00A46AE0">
      <w:pPr>
        <w:pStyle w:val="Figuras"/>
        <w:rPr>
          <w:ins w:id="631" w:author="Felipe Roos" w:date="2009-05-10T19:00:00Z"/>
        </w:rPr>
      </w:pPr>
      <w:del w:id="632" w:author="Felipe Roos" w:date="2009-05-20T11:17:00Z">
        <w:r>
          <w:pict>
            <v:shape id="_x0000_i1030" type="#_x0000_t75" style="width:406.85pt;height:597.05pt">
              <v:imagedata croptop="-65520f" cropbottom="65520f"/>
            </v:shape>
          </w:pict>
        </w:r>
      </w:del>
    </w:p>
    <w:p w:rsidR="008C0132" w:rsidRDefault="008C0132" w:rsidP="008C0132">
      <w:pPr>
        <w:pStyle w:val="Ttulo4"/>
        <w:rPr>
          <w:ins w:id="633" w:author="Felipe Roos" w:date="2009-05-17T14:34:00Z"/>
        </w:rPr>
      </w:pPr>
      <w:ins w:id="634" w:author="Felipe Roos" w:date="2009-05-17T14:34:00Z">
        <w:r>
          <w:t>Procura por Palavra-Chave</w:t>
        </w:r>
      </w:ins>
    </w:p>
    <w:p w:rsidR="002537DB" w:rsidRPr="00FD430B" w:rsidRDefault="009111EE" w:rsidP="009111EE">
      <w:pPr>
        <w:rPr>
          <w:ins w:id="635" w:author="Felipe Roos" w:date="2009-05-10T17:14:00Z"/>
        </w:rPr>
      </w:pPr>
      <w:ins w:id="636" w:author="Felipe Roos" w:date="2009-05-17T13:20:00Z">
        <w:r>
          <w:t>Para a construção do nosso serviço de pesquisa, não seria apropriado utilizar diretamente a c</w:t>
        </w:r>
      </w:ins>
      <w:ins w:id="637" w:author="Felipe Roos" w:date="2009-05-10T19:04:00Z">
        <w:r w:rsidR="00FD430B">
          <w:t xml:space="preserve">lasse SearchAction por ela fazer parte de um </w:t>
        </w:r>
        <w:r w:rsidR="00FD430B">
          <w:rPr>
            <w:i/>
          </w:rPr>
          <w:t>framework</w:t>
        </w:r>
        <w:r w:rsidR="00FD430B">
          <w:t xml:space="preserve"> de inversão de controle que automaticamente </w:t>
        </w:r>
      </w:ins>
      <w:ins w:id="638" w:author="Felipe Roos" w:date="2009-05-10T19:05:00Z">
        <w:r w:rsidR="00FD430B">
          <w:t>a relaciona com o código responsável pela interface com o usuário.</w:t>
        </w:r>
      </w:ins>
      <w:ins w:id="639" w:author="Felipe Roos" w:date="2009-05-17T13:21:00Z">
        <w:r>
          <w:t xml:space="preserve"> Quando isso acontece</w:t>
        </w:r>
      </w:ins>
      <w:ins w:id="640" w:author="Felipe Roos" w:date="2009-05-10T19:19:00Z">
        <w:r w:rsidR="00FE77B7">
          <w:t xml:space="preserve">, os atributos da classe são preenchidos pelo </w:t>
        </w:r>
        <w:r w:rsidR="00FE77B7">
          <w:rPr>
            <w:i/>
          </w:rPr>
          <w:t>framework</w:t>
        </w:r>
        <w:r w:rsidR="00FE77B7">
          <w:t xml:space="preserve"> </w:t>
        </w:r>
      </w:ins>
      <w:ins w:id="641" w:author="Felipe Roos" w:date="2009-05-17T13:32:00Z">
        <w:r w:rsidR="0043667F">
          <w:t>através das diretivas especificadas no c</w:t>
        </w:r>
      </w:ins>
      <w:ins w:id="642" w:author="Felipe Roos" w:date="2009-05-17T13:33:00Z">
        <w:r w:rsidR="0043667F">
          <w:t>ódigo</w:t>
        </w:r>
      </w:ins>
      <w:ins w:id="643" w:author="Felipe Roos" w:date="2009-05-24T12:20:00Z">
        <w:r w:rsidR="00701ABE">
          <w:t xml:space="preserve"> e em arquivos de configuração </w:t>
        </w:r>
      </w:ins>
      <w:ins w:id="644" w:author="Felipe Roos" w:date="2009-05-17T13:33:00Z">
        <w:r w:rsidR="0043667F">
          <w:t>ou com informações obtidas em tempo de execução</w:t>
        </w:r>
      </w:ins>
      <w:ins w:id="645" w:author="Felipe Roos" w:date="2009-05-10T19:20:00Z">
        <w:r w:rsidR="00FE77B7">
          <w:t>.</w:t>
        </w:r>
      </w:ins>
      <w:ins w:id="646" w:author="Felipe Roos" w:date="2009-05-24T12:22:00Z">
        <w:r w:rsidR="002A3572">
          <w:t xml:space="preserve"> </w:t>
        </w:r>
      </w:ins>
      <w:ins w:id="647" w:author="Felipe Roos" w:date="2009-05-10T19:05:00Z">
        <w:r w:rsidR="00FD430B">
          <w:t xml:space="preserve"> Ao invés disso, utilizaremos diretamente a classe </w:t>
        </w:r>
        <w:r w:rsidR="00FD430B" w:rsidRPr="0043667F">
          <w:rPr>
            <w:b/>
          </w:rPr>
          <w:t>DefaultCrossReposit</w:t>
        </w:r>
      </w:ins>
      <w:ins w:id="648" w:author="Felipe Roos" w:date="2009-05-10T19:06:00Z">
        <w:r w:rsidR="00FD430B" w:rsidRPr="0043667F">
          <w:rPr>
            <w:b/>
          </w:rPr>
          <w:t>orySearch</w:t>
        </w:r>
        <w:r w:rsidR="00FD430B">
          <w:t xml:space="preserve">, </w:t>
        </w:r>
      </w:ins>
      <w:ins w:id="649" w:author="Felipe Roos" w:date="2009-05-24T12:21:00Z">
        <w:r w:rsidR="00701ABE">
          <w:t xml:space="preserve">da </w:t>
        </w:r>
        <w:r w:rsidR="00080E24">
          <w:fldChar w:fldCharType="begin"/>
        </w:r>
        <w:r w:rsidR="00701ABE">
          <w:instrText xml:space="preserve"> REF _Ref229740404 \h </w:instrText>
        </w:r>
      </w:ins>
      <w:r w:rsidR="00080E24">
        <w:fldChar w:fldCharType="separate"/>
      </w:r>
      <w:ins w:id="650" w:author="Felipe Roos" w:date="2009-05-24T12:21:00Z">
        <w:r w:rsidR="00701ABE">
          <w:t xml:space="preserve">Figura </w:t>
        </w:r>
        <w:r w:rsidR="00701ABE">
          <w:rPr>
            <w:noProof/>
          </w:rPr>
          <w:t>4</w:t>
        </w:r>
        <w:r w:rsidR="00701ABE">
          <w:t>.</w:t>
        </w:r>
        <w:r w:rsidR="00701ABE">
          <w:rPr>
            <w:noProof/>
          </w:rPr>
          <w:t>10</w:t>
        </w:r>
        <w:r w:rsidR="00080E24">
          <w:fldChar w:fldCharType="end"/>
        </w:r>
        <w:r w:rsidR="00701ABE">
          <w:t xml:space="preserve">, </w:t>
        </w:r>
      </w:ins>
      <w:ins w:id="651" w:author="Felipe Roos" w:date="2009-05-10T19:06:00Z">
        <w:r w:rsidR="00FD430B">
          <w:t xml:space="preserve">instanciando-a através dos métodos disponíveis pelo </w:t>
        </w:r>
        <w:r w:rsidR="00FD430B">
          <w:rPr>
            <w:i/>
          </w:rPr>
          <w:t>framework</w:t>
        </w:r>
        <w:r w:rsidR="00FD430B">
          <w:t xml:space="preserve">. </w:t>
        </w:r>
      </w:ins>
      <w:ins w:id="652" w:author="Felipe Roos" w:date="2009-05-24T12:23:00Z">
        <w:r w:rsidR="002A3572">
          <w:t>Para suportar os métodos de pesquisa, utilizamos</w:t>
        </w:r>
      </w:ins>
      <w:ins w:id="653" w:author="Felipe Roos" w:date="2009-05-17T13:34:00Z">
        <w:r w:rsidR="0043667F">
          <w:t xml:space="preserve"> uma estrutura chamada Servlet, </w:t>
        </w:r>
      </w:ins>
      <w:ins w:id="654" w:author="Felipe Roos" w:date="2009-05-24T12:23:00Z">
        <w:r w:rsidR="002A3572">
          <w:t xml:space="preserve">através da qual </w:t>
        </w:r>
      </w:ins>
      <w:ins w:id="655" w:author="Felipe Roos" w:date="2009-05-10T19:20:00Z">
        <w:r w:rsidR="00FE77B7">
          <w:t>podemos processar uma requisição HTTP diretamente, instan</w:t>
        </w:r>
      </w:ins>
      <w:ins w:id="656" w:author="Felipe Roos" w:date="2009-05-10T19:21:00Z">
        <w:r w:rsidR="00FE77B7">
          <w:t>ciar os componentes necessários e realizar a pesquisa.</w:t>
        </w:r>
      </w:ins>
    </w:p>
    <w:p w:rsidR="00285C2F" w:rsidRDefault="006220FA" w:rsidP="0083620A">
      <w:pPr>
        <w:rPr>
          <w:ins w:id="657" w:author="Felipe Roos" w:date="2009-05-18T10:59:00Z"/>
        </w:rPr>
      </w:pPr>
      <w:ins w:id="658" w:author="Felipe Roos" w:date="2009-05-24T12:38:00Z">
        <w:r>
          <w:t>A</w:t>
        </w:r>
      </w:ins>
      <w:ins w:id="659" w:author="Felipe Roos" w:date="2009-05-17T14:35:00Z">
        <w:r w:rsidR="008C0132">
          <w:t xml:space="preserve"> classe </w:t>
        </w:r>
        <w:r w:rsidR="008C0132" w:rsidRPr="008C0132">
          <w:rPr>
            <w:b/>
          </w:rPr>
          <w:t>SearchResultHit</w:t>
        </w:r>
        <w:r w:rsidR="008C0132">
          <w:t xml:space="preserve"> não fornece todas as informações de retorno de pesquisa necessárias para a conformidade com o pad</w:t>
        </w:r>
      </w:ins>
      <w:ins w:id="660" w:author="Felipe Roos" w:date="2009-05-17T14:36:00Z">
        <w:r w:rsidR="008C0132">
          <w:t>rão RAS</w:t>
        </w:r>
      </w:ins>
      <w:ins w:id="661" w:author="Felipe Roos" w:date="2009-05-17T18:21:00Z">
        <w:r w:rsidR="00BF71E8">
          <w:t xml:space="preserve">. </w:t>
        </w:r>
      </w:ins>
      <w:ins w:id="662" w:author="Felipe Roos" w:date="2009-05-24T15:15:00Z">
        <w:r w:rsidR="00823CDA">
          <w:t xml:space="preserve">O resultado nos dá </w:t>
        </w:r>
        <w:r w:rsidR="00823CDA">
          <w:rPr>
            <w:b/>
          </w:rPr>
          <w:t>groupId</w:t>
        </w:r>
        <w:r w:rsidR="00823CDA">
          <w:t xml:space="preserve">, </w:t>
        </w:r>
        <w:r w:rsidR="00823CDA">
          <w:rPr>
            <w:b/>
          </w:rPr>
          <w:t>artifactId</w:t>
        </w:r>
        <w:r w:rsidR="00823CDA">
          <w:t xml:space="preserve">, </w:t>
        </w:r>
        <w:r w:rsidR="00823CDA">
          <w:rPr>
            <w:b/>
          </w:rPr>
          <w:t>version</w:t>
        </w:r>
        <w:r w:rsidR="00823CDA">
          <w:t xml:space="preserve"> e URL, além o identificador do repositório (</w:t>
        </w:r>
        <w:r w:rsidR="00823CDA">
          <w:rPr>
            <w:b/>
          </w:rPr>
          <w:t>repositoryId</w:t>
        </w:r>
        <w:r w:rsidR="00823CDA">
          <w:t xml:space="preserve">). </w:t>
        </w:r>
      </w:ins>
      <w:ins w:id="663" w:author="Felipe Roos" w:date="2009-05-24T15:16:00Z">
        <w:r w:rsidR="00C13F2D">
          <w:t>A especificação determina que a resposta do serviço deve conter o nome do artefato, uma breve descrição, a URL para download, o caminho lógico, a versão e um índice de certeza</w:t>
        </w:r>
      </w:ins>
      <w:ins w:id="664" w:author="Felipe Roos" w:date="2009-05-24T15:24:00Z">
        <w:r w:rsidR="00C13F2D">
          <w:t xml:space="preserve"> [RAS, pág</w:t>
        </w:r>
      </w:ins>
      <w:ins w:id="665" w:author="Felipe Roos" w:date="2009-05-24T15:25:00Z">
        <w:r w:rsidR="00C13F2D">
          <w:t>.</w:t>
        </w:r>
      </w:ins>
      <w:ins w:id="666" w:author="Felipe Roos" w:date="2009-05-24T15:24:00Z">
        <w:r w:rsidR="00C13F2D">
          <w:t xml:space="preserve"> 105]</w:t>
        </w:r>
      </w:ins>
      <w:ins w:id="667" w:author="Felipe Roos" w:date="2009-05-24T15:16:00Z">
        <w:r w:rsidR="00C13F2D">
          <w:t>. Portanto, e</w:t>
        </w:r>
      </w:ins>
      <w:ins w:id="668" w:author="Felipe Roos" w:date="2009-05-17T18:21:00Z">
        <w:r w:rsidR="00BF71E8">
          <w:t>stão faltando ainda o nome do artefato</w:t>
        </w:r>
      </w:ins>
      <w:ins w:id="669" w:author="Felipe Roos" w:date="2009-05-24T17:56:00Z">
        <w:r w:rsidR="00E82FC5">
          <w:t xml:space="preserve">, </w:t>
        </w:r>
      </w:ins>
      <w:ins w:id="670" w:author="Felipe Roos" w:date="2009-05-17T18:21:00Z">
        <w:r w:rsidR="00BF71E8">
          <w:t>sua descrição</w:t>
        </w:r>
      </w:ins>
      <w:ins w:id="671" w:author="Felipe Roos" w:date="2009-05-24T17:56:00Z">
        <w:r w:rsidR="00E82FC5">
          <w:t xml:space="preserve"> e o </w:t>
        </w:r>
      </w:ins>
      <w:ins w:id="672" w:author="Felipe Roos" w:date="2009-05-24T17:57:00Z">
        <w:r w:rsidR="00E82FC5">
          <w:t>índice de certeza</w:t>
        </w:r>
      </w:ins>
      <w:ins w:id="673" w:author="Felipe Roos" w:date="2009-05-17T14:36:00Z">
        <w:r w:rsidR="008C0132">
          <w:t>.</w:t>
        </w:r>
      </w:ins>
      <w:ins w:id="674" w:author="Felipe Roos" w:date="2009-05-17T14:41:00Z">
        <w:r w:rsidR="008C0132">
          <w:t xml:space="preserve"> </w:t>
        </w:r>
      </w:ins>
      <w:ins w:id="675" w:author="Felipe Roos" w:date="2009-05-18T09:56:00Z">
        <w:r w:rsidR="00745ECA">
          <w:t>Al</w:t>
        </w:r>
      </w:ins>
      <w:ins w:id="676" w:author="Felipe Roos" w:date="2009-05-18T10:03:00Z">
        <w:r w:rsidR="00745ECA">
          <w:t>é</w:t>
        </w:r>
      </w:ins>
      <w:ins w:id="677" w:author="Felipe Roos" w:date="2009-05-18T09:56:00Z">
        <w:r w:rsidR="00745ECA">
          <w:t>m disso</w:t>
        </w:r>
      </w:ins>
      <w:ins w:id="678" w:author="Felipe Roos" w:date="2009-05-17T18:08:00Z">
        <w:r w:rsidR="0083620A">
          <w:t xml:space="preserve">, </w:t>
        </w:r>
      </w:ins>
      <w:ins w:id="679" w:author="Felipe Roos" w:date="2009-05-18T09:56:00Z">
        <w:r w:rsidR="00745ECA">
          <w:t xml:space="preserve">os </w:t>
        </w:r>
      </w:ins>
      <w:ins w:id="680" w:author="Felipe Roos" w:date="2009-05-18T10:03:00Z">
        <w:r w:rsidR="00745ECA">
          <w:t xml:space="preserve">resultados </w:t>
        </w:r>
      </w:ins>
      <w:ins w:id="681" w:author="Felipe Roos" w:date="2009-05-18T09:56:00Z">
        <w:r w:rsidR="00745ECA">
          <w:t xml:space="preserve">retornados pelo método </w:t>
        </w:r>
      </w:ins>
      <w:ins w:id="682" w:author="Felipe Roos" w:date="2009-05-18T09:57:00Z">
        <w:r w:rsidR="00745ECA">
          <w:rPr>
            <w:b/>
          </w:rPr>
          <w:t>searchTerm</w:t>
        </w:r>
      </w:ins>
      <w:ins w:id="683" w:author="Felipe Roos" w:date="2009-05-18T10:03:00Z">
        <w:r w:rsidR="00745ECA">
          <w:t xml:space="preserve"> contém elementos </w:t>
        </w:r>
      </w:ins>
      <w:ins w:id="684" w:author="Felipe Roos" w:date="2009-05-17T18:08:00Z">
        <w:r w:rsidR="0083620A">
          <w:t>indesejados</w:t>
        </w:r>
      </w:ins>
      <w:ins w:id="685" w:author="Felipe Roos" w:date="2009-05-18T10:03:00Z">
        <w:r w:rsidR="00745ECA">
          <w:t>,</w:t>
        </w:r>
      </w:ins>
      <w:ins w:id="686" w:author="Felipe Roos" w:date="2009-05-17T18:08:00Z">
        <w:r w:rsidR="0083620A">
          <w:t xml:space="preserve"> como aqueles artefatos que não seguem o formato RAS (não podemos esquecer que os reposit</w:t>
        </w:r>
      </w:ins>
      <w:ins w:id="687" w:author="Felipe Roos" w:date="2009-05-17T18:09:00Z">
        <w:r w:rsidR="0083620A">
          <w:t xml:space="preserve">órios Maven têm, em sua maioria, </w:t>
        </w:r>
        <w:r w:rsidR="00C13F2D">
          <w:t>pacotes Java).</w:t>
        </w:r>
      </w:ins>
    </w:p>
    <w:p w:rsidR="00BA0744" w:rsidRDefault="00E82FC5" w:rsidP="0083620A">
      <w:pPr>
        <w:rPr>
          <w:ins w:id="688" w:author="Felipe Roos" w:date="2009-05-24T19:24:00Z"/>
        </w:rPr>
      </w:pPr>
      <w:ins w:id="689" w:author="Felipe Roos" w:date="2009-05-24T17:57:00Z">
        <w:r>
          <w:t>Podemos nos utilizar do modelo de projeto do artefato para buscar as informações de nome e descrição. Para tal, basta instanciarmos um objeto da classe JdoArchivaDAO, vista anteriormente, para que atrav</w:t>
        </w:r>
      </w:ins>
      <w:ins w:id="690" w:author="Felipe Roos" w:date="2009-05-24T17:58:00Z">
        <w:r>
          <w:t xml:space="preserve">és dela consigamos acesso ao modelo de projeto. </w:t>
        </w:r>
      </w:ins>
      <w:ins w:id="691" w:author="Felipe Roos" w:date="2009-05-24T17:59:00Z">
        <w:r>
          <w:t xml:space="preserve">Através </w:t>
        </w:r>
      </w:ins>
      <w:ins w:id="692" w:author="Felipe Roos" w:date="2009-05-24T18:10:00Z">
        <w:r>
          <w:t xml:space="preserve">desta </w:t>
        </w:r>
      </w:ins>
      <w:ins w:id="693" w:author="Felipe Roos" w:date="2009-05-24T18:11:00Z">
        <w:r w:rsidR="00F7449C">
          <w:rPr>
            <w:i/>
          </w:rPr>
          <w:t xml:space="preserve">Abstract </w:t>
        </w:r>
      </w:ins>
      <w:ins w:id="694" w:author="Felipe Roos" w:date="2009-05-24T18:10:00Z">
        <w:r w:rsidR="00F7449C">
          <w:rPr>
            <w:i/>
          </w:rPr>
          <w:t>Factory</w:t>
        </w:r>
      </w:ins>
      <w:ins w:id="695" w:author="Felipe Roos" w:date="2009-05-24T18:11:00Z">
        <w:r w:rsidR="00F7449C">
          <w:t xml:space="preserve"> temos acesso a um objeto da classe JdoProjectModelDAO e, através do método </w:t>
        </w:r>
      </w:ins>
      <w:ins w:id="696" w:author="Felipe Roos" w:date="2009-05-24T18:12:00Z">
        <w:r w:rsidR="00F7449C">
          <w:rPr>
            <w:i/>
          </w:rPr>
          <w:t>getProjectModel</w:t>
        </w:r>
      </w:ins>
      <w:ins w:id="697" w:author="Felipe Roos" w:date="2009-05-24T19:06:00Z">
        <w:r w:rsidR="00BA0744">
          <w:t>,</w:t>
        </w:r>
      </w:ins>
      <w:ins w:id="698" w:author="Felipe Roos" w:date="2009-05-24T18:12:00Z">
        <w:r w:rsidR="00F7449C">
          <w:t xml:space="preserve"> acessamos o modelo de </w:t>
        </w:r>
        <w:r w:rsidR="00F7449C">
          <w:lastRenderedPageBreak/>
          <w:t>projeto do artefato</w:t>
        </w:r>
      </w:ins>
      <w:ins w:id="699" w:author="Felipe Roos" w:date="2009-05-24T19:06:00Z">
        <w:r w:rsidR="00BA0744">
          <w:t xml:space="preserve">, além de </w:t>
        </w:r>
      </w:ins>
      <w:ins w:id="700" w:author="Felipe Roos" w:date="2009-05-24T19:07:00Z">
        <w:r w:rsidR="00BA0744">
          <w:t>já filtrarmos os artefatos que não nos interessam</w:t>
        </w:r>
      </w:ins>
      <w:ins w:id="701" w:author="Felipe Roos" w:date="2009-05-24T18:12:00Z">
        <w:r w:rsidR="00F7449C">
          <w:t>.</w:t>
        </w:r>
      </w:ins>
      <w:ins w:id="702" w:author="Felipe Roos" w:date="2009-05-24T18:22:00Z">
        <w:r w:rsidR="0051292B">
          <w:t xml:space="preserve"> </w:t>
        </w:r>
      </w:ins>
      <w:ins w:id="703" w:author="Felipe Roos" w:date="2009-05-24T18:15:00Z">
        <w:r w:rsidR="00F7449C">
          <w:t xml:space="preserve">Este mecanismo é disparado através de uma requisição HTTP </w:t>
        </w:r>
      </w:ins>
      <w:ins w:id="704" w:author="Felipe Roos" w:date="2009-05-24T18:18:00Z">
        <w:r w:rsidR="00F7449C">
          <w:t xml:space="preserve">que é processada pelo </w:t>
        </w:r>
        <w:r w:rsidR="00F7449C" w:rsidRPr="00F7449C">
          <w:rPr>
            <w:i/>
          </w:rPr>
          <w:t>servlet</w:t>
        </w:r>
        <w:r w:rsidR="00F7449C">
          <w:t xml:space="preserve"> RasSearchServlet</w:t>
        </w:r>
      </w:ins>
      <w:ins w:id="705" w:author="Felipe Roos" w:date="2009-05-24T18:19:00Z">
        <w:r w:rsidR="00F7449C">
          <w:t xml:space="preserve"> no método </w:t>
        </w:r>
        <w:r w:rsidR="00F7449C">
          <w:rPr>
            <w:i/>
          </w:rPr>
          <w:t>doGet</w:t>
        </w:r>
        <w:r w:rsidR="00F7449C">
          <w:t>.</w:t>
        </w:r>
      </w:ins>
      <w:ins w:id="706" w:author="Felipe Roos" w:date="2009-05-24T18:22:00Z">
        <w:r w:rsidR="0051292B">
          <w:t xml:space="preserve"> O diagrama da </w:t>
        </w:r>
      </w:ins>
      <w:ins w:id="707" w:author="Felipe Roos" w:date="2009-05-25T12:14:00Z">
        <w:r w:rsidR="00080E24">
          <w:fldChar w:fldCharType="begin"/>
        </w:r>
        <w:r w:rsidR="00DA540F">
          <w:instrText xml:space="preserve"> REF _Ref231016998 \h </w:instrText>
        </w:r>
      </w:ins>
      <w:r w:rsidR="00080E24">
        <w:fldChar w:fldCharType="separate"/>
      </w:r>
      <w:ins w:id="708" w:author="Felipe Roos" w:date="2009-05-25T12:14:00Z">
        <w:r w:rsidR="00DA540F">
          <w:t xml:space="preserve">Figura </w:t>
        </w:r>
        <w:r w:rsidR="00DA540F">
          <w:rPr>
            <w:noProof/>
          </w:rPr>
          <w:t>4</w:t>
        </w:r>
        <w:r w:rsidR="00DA540F">
          <w:t>.</w:t>
        </w:r>
        <w:r w:rsidR="00DA540F">
          <w:rPr>
            <w:noProof/>
          </w:rPr>
          <w:t>11</w:t>
        </w:r>
        <w:r w:rsidR="00080E24">
          <w:fldChar w:fldCharType="end"/>
        </w:r>
        <w:r w:rsidR="00DA540F">
          <w:t xml:space="preserve"> </w:t>
        </w:r>
      </w:ins>
      <w:ins w:id="709" w:author="Felipe Roos" w:date="2009-05-24T18:22:00Z">
        <w:r w:rsidR="0051292B">
          <w:t xml:space="preserve">mostra </w:t>
        </w:r>
      </w:ins>
      <w:ins w:id="710" w:author="Felipe Roos" w:date="2009-05-24T19:24:00Z">
        <w:r w:rsidR="00BA0744">
          <w:t>um esquemático para a seqüência acima descrita.</w:t>
        </w:r>
      </w:ins>
    </w:p>
    <w:p w:rsidR="00DA540F" w:rsidRDefault="00953E5F" w:rsidP="00DA540F">
      <w:pPr>
        <w:pStyle w:val="CentralizadoSemRecuo"/>
        <w:keepNext/>
        <w:rPr>
          <w:ins w:id="711" w:author="Felipe Roos" w:date="2009-05-25T12:13:00Z"/>
        </w:rPr>
      </w:pPr>
      <w:ins w:id="712" w:author="Felipe Roos" w:date="2009-05-24T19:24:00Z">
        <w:r>
          <w:object w:dxaOrig="10379" w:dyaOrig="7078">
            <v:shape id="_x0000_i1031" type="#_x0000_t75" style="width:391.25pt;height:266.95pt" o:ole="">
              <v:imagedata r:id="rId32" o:title=""/>
            </v:shape>
            <o:OLEObject Type="Embed" ProgID="Visio.Drawing.11" ShapeID="_x0000_i1031" DrawAspect="Content" ObjectID="_1305531016" r:id="rId33"/>
          </w:object>
        </w:r>
      </w:ins>
    </w:p>
    <w:p w:rsidR="00BA0744" w:rsidRDefault="00DA540F" w:rsidP="00DA540F">
      <w:pPr>
        <w:pStyle w:val="Figuras"/>
        <w:rPr>
          <w:ins w:id="713" w:author="Felipe Roos" w:date="2009-05-24T19:25:00Z"/>
        </w:rPr>
      </w:pPr>
      <w:bookmarkStart w:id="714" w:name="_Ref231016998"/>
      <w:bookmarkStart w:id="715" w:name="_Ref231016990"/>
      <w:ins w:id="716" w:author="Felipe Roos" w:date="2009-05-25T12:13:00Z">
        <w:r>
          <w:t xml:space="preserve">Figura </w:t>
        </w:r>
        <w:r w:rsidR="00080E24">
          <w:fldChar w:fldCharType="begin"/>
        </w:r>
        <w:r>
          <w:instrText xml:space="preserve"> STYLEREF 1 \s </w:instrText>
        </w:r>
      </w:ins>
      <w:r w:rsidR="00080E24">
        <w:fldChar w:fldCharType="separate"/>
      </w:r>
      <w:r>
        <w:rPr>
          <w:noProof/>
        </w:rPr>
        <w:t>4</w:t>
      </w:r>
      <w:ins w:id="717" w:author="Felipe Roos" w:date="2009-05-25T12:13:00Z">
        <w:r w:rsidR="00080E24">
          <w:fldChar w:fldCharType="end"/>
        </w:r>
        <w:r>
          <w:t>.</w:t>
        </w:r>
        <w:r w:rsidR="00080E24">
          <w:fldChar w:fldCharType="begin"/>
        </w:r>
        <w:r>
          <w:instrText xml:space="preserve"> SEQ Figura \* ARABIC \s 1 </w:instrText>
        </w:r>
      </w:ins>
      <w:r w:rsidR="00080E24">
        <w:fldChar w:fldCharType="separate"/>
      </w:r>
      <w:ins w:id="718" w:author="Felipe Roos" w:date="2009-05-25T12:13:00Z">
        <w:r>
          <w:rPr>
            <w:noProof/>
          </w:rPr>
          <w:t>11</w:t>
        </w:r>
        <w:r w:rsidR="00080E24">
          <w:fldChar w:fldCharType="end"/>
        </w:r>
        <w:bookmarkEnd w:id="714"/>
        <w:r>
          <w:t>: Diagrama de Seqüência da operação de pesquisa</w:t>
        </w:r>
      </w:ins>
      <w:bookmarkEnd w:id="715"/>
    </w:p>
    <w:p w:rsidR="00953E5F" w:rsidRPr="00F7449C" w:rsidRDefault="00953E5F" w:rsidP="00953E5F">
      <w:pPr>
        <w:pStyle w:val="Figuras"/>
        <w:rPr>
          <w:ins w:id="719" w:author="Felipe Roos" w:date="2009-05-18T10:59:00Z"/>
        </w:rPr>
      </w:pPr>
    </w:p>
    <w:p w:rsidR="00FD525A" w:rsidRPr="00FD525A" w:rsidDel="002F09BA" w:rsidRDefault="00FD525A" w:rsidP="00FD525A">
      <w:pPr>
        <w:rPr>
          <w:del w:id="720" w:author="Felipe Roos" w:date="2009-05-17T17:53:00Z"/>
        </w:rPr>
      </w:pPr>
    </w:p>
    <w:p w:rsidR="00A85640" w:rsidDel="008C0132" w:rsidRDefault="00FD525A" w:rsidP="00FD525A">
      <w:pPr>
        <w:pStyle w:val="Ttulo4"/>
        <w:rPr>
          <w:del w:id="721" w:author="Felipe Roos" w:date="2009-05-17T14:34:00Z"/>
        </w:rPr>
      </w:pPr>
      <w:del w:id="722" w:author="Felipe Roos" w:date="2009-05-17T14:34:00Z">
        <w:r w:rsidDel="008C0132">
          <w:delText>Procura por Palavra-Chave</w:delText>
        </w:r>
      </w:del>
    </w:p>
    <w:p w:rsidR="00FD525A" w:rsidDel="008C0132" w:rsidRDefault="00FD525A" w:rsidP="00A85640">
      <w:pPr>
        <w:rPr>
          <w:del w:id="723" w:author="Felipe Roos" w:date="2009-05-17T14:34:00Z"/>
        </w:rPr>
      </w:pPr>
      <w:del w:id="724" w:author="Felipe Roos" w:date="2009-05-17T14:34:00Z">
        <w:r w:rsidDel="008C0132">
          <w:delText>/SearchByKeyword?keyword=&lt;palavra-chave&gt;</w:delText>
        </w:r>
      </w:del>
    </w:p>
    <w:p w:rsidR="00FD525A" w:rsidDel="00BA0744" w:rsidRDefault="00FD525A" w:rsidP="00A85640">
      <w:pPr>
        <w:rPr>
          <w:del w:id="725" w:author="Felipe Roos" w:date="2009-05-24T19:05:00Z"/>
        </w:rPr>
      </w:pPr>
    </w:p>
    <w:p w:rsidR="00FD525A" w:rsidRDefault="00FD525A" w:rsidP="00FD525A">
      <w:pPr>
        <w:pStyle w:val="Ttulo4"/>
      </w:pPr>
      <w:del w:id="726" w:author="Felipe Roos" w:date="2009-05-24T19:05:00Z">
        <w:r w:rsidDel="00BA0744">
          <w:delText xml:space="preserve"> </w:delText>
        </w:r>
      </w:del>
      <w:r>
        <w:t>Procura por Caminho Lógico</w:t>
      </w:r>
    </w:p>
    <w:p w:rsidR="00FD525A" w:rsidRDefault="00FD525A" w:rsidP="00FD525A">
      <w:r>
        <w:t>/SearchByLogicalPath?path=&lt;caminho-lógico&gt;</w:t>
      </w:r>
    </w:p>
    <w:p w:rsidR="004A3B7C" w:rsidRDefault="004A3B7C" w:rsidP="00FD525A"/>
    <w:p w:rsidR="004A3B7C" w:rsidRDefault="004A3B7C" w:rsidP="00FD525A"/>
    <w:p w:rsidR="004A3B7C" w:rsidRDefault="004A3B7C" w:rsidP="007F1DC1">
      <w:pPr>
        <w:pStyle w:val="Ttulo1"/>
      </w:pPr>
      <w:bookmarkStart w:id="727" w:name="_Toc230582517"/>
      <w:bookmarkStart w:id="728" w:name="_Ref231615302"/>
      <w:r>
        <w:lastRenderedPageBreak/>
        <w:t>Conclusão</w:t>
      </w:r>
      <w:bookmarkEnd w:id="727"/>
      <w:bookmarkEnd w:id="728"/>
    </w:p>
    <w:p w:rsidR="004A3B7C" w:rsidRPr="00042269" w:rsidRDefault="000F3204" w:rsidP="004A3B7C">
      <w:pPr>
        <w:rPr>
          <w:highlight w:val="yellow"/>
        </w:rPr>
      </w:pPr>
      <w:r w:rsidRPr="00042269">
        <w:rPr>
          <w:highlight w:val="yellow"/>
        </w:rPr>
        <w:t>A solução descrita na subseção 4.1 resolveu o problema da falta de ferramentas para geração de arquivos no formato RAS.</w:t>
      </w:r>
    </w:p>
    <w:p w:rsidR="000F3204" w:rsidRPr="00042269" w:rsidRDefault="000F3204" w:rsidP="004A3B7C">
      <w:pPr>
        <w:rPr>
          <w:highlight w:val="yellow"/>
        </w:rPr>
      </w:pPr>
      <w:r w:rsidRPr="00042269">
        <w:rPr>
          <w:highlight w:val="yellow"/>
        </w:rPr>
        <w:t>A solução descrita na subseção 4.2 permitiu que o formato RAS fosse reconhecido dentro de uma ferramenta de suporte a reuso.</w:t>
      </w:r>
    </w:p>
    <w:p w:rsidR="004A3B7C" w:rsidRPr="00042269" w:rsidRDefault="004A3B7C" w:rsidP="004A3B7C">
      <w:pPr>
        <w:rPr>
          <w:highlight w:val="yellow"/>
        </w:rPr>
      </w:pPr>
      <w:r w:rsidRPr="00042269">
        <w:rPr>
          <w:highlight w:val="yellow"/>
        </w:rPr>
        <w:t>A necessidade das métricas.</w:t>
      </w:r>
    </w:p>
    <w:p w:rsidR="004A3B7C" w:rsidRPr="004A3B7C" w:rsidRDefault="004A3B7C" w:rsidP="004A3B7C">
      <w:r w:rsidRPr="00042269">
        <w:rPr>
          <w:highlight w:val="yellow"/>
        </w:rPr>
        <w:t>A aceitação do RAS no mercado.</w:t>
      </w:r>
    </w:p>
    <w:bookmarkEnd w:id="135"/>
    <w:bookmarkEnd w:id="136"/>
    <w:p w:rsidR="00016E28" w:rsidRDefault="00016E28"/>
    <w:p w:rsidR="00016E28" w:rsidRDefault="00016E28" w:rsidP="007F1DC1">
      <w:pPr>
        <w:pStyle w:val="TitleNoNumber"/>
      </w:pPr>
      <w:bookmarkStart w:id="729" w:name="_Toc215560140"/>
      <w:bookmarkStart w:id="730" w:name="_Toc215560267"/>
      <w:bookmarkStart w:id="731" w:name="_Toc230582518"/>
      <w:r>
        <w:lastRenderedPageBreak/>
        <w:t>glossário</w:t>
      </w:r>
      <w:bookmarkEnd w:id="729"/>
      <w:bookmarkEnd w:id="730"/>
      <w:bookmarkEnd w:id="731"/>
    </w:p>
    <w:p w:rsidR="00016E28" w:rsidRDefault="00016E28">
      <w:r>
        <w:t>Esse item é opcional. Se houver glossário, apresentar depois das referências.</w:t>
      </w:r>
    </w:p>
    <w:p w:rsidR="00016E28" w:rsidRDefault="00016E28" w:rsidP="007F1DC1">
      <w:pPr>
        <w:pStyle w:val="TitleNoNumber"/>
      </w:pPr>
      <w:bookmarkStart w:id="732" w:name="_Toc215560141"/>
      <w:bookmarkStart w:id="733" w:name="_Toc215560268"/>
      <w:bookmarkStart w:id="734" w:name="_Toc230582519"/>
      <w:r>
        <w:lastRenderedPageBreak/>
        <w:t>anexo A  &lt;Descrição do anexo&gt;</w:t>
      </w:r>
      <w:bookmarkEnd w:id="732"/>
      <w:bookmarkEnd w:id="733"/>
      <w:bookmarkEnd w:id="734"/>
    </w:p>
    <w:p w:rsidR="00016E28" w:rsidRDefault="00016E28">
      <w: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:rsidR="00016E28" w:rsidRDefault="00016E28">
      <w:pPr>
        <w:rPr>
          <w:b/>
        </w:rPr>
      </w:pPr>
      <w:r>
        <w:rPr>
          <w:b/>
        </w:rPr>
        <w:t>No caso de haver apenas um anexo, não utiliza-se as letras para enumerá-los. Usa-se a palavra ANEXO no singular.</w:t>
      </w:r>
    </w:p>
    <w:p w:rsidR="00016E28" w:rsidRDefault="00016E28"/>
    <w:p w:rsidR="00016E28" w:rsidRDefault="00016E28" w:rsidP="00651D6D"/>
    <w:p w:rsidR="00016E28" w:rsidRDefault="00016E28" w:rsidP="00651D6D"/>
    <w:p w:rsidR="00016E28" w:rsidRDefault="00016E28" w:rsidP="007F1DC1">
      <w:pPr>
        <w:pStyle w:val="TitleNoNumber"/>
      </w:pPr>
      <w:bookmarkStart w:id="735" w:name="_Toc215560142"/>
      <w:bookmarkStart w:id="736" w:name="_Toc215560269"/>
      <w:bookmarkStart w:id="737" w:name="_Toc230582520"/>
      <w:r>
        <w:lastRenderedPageBreak/>
        <w:t>anexo b  &lt;EXEMPLO dE anexo&gt;</w:t>
      </w:r>
      <w:bookmarkEnd w:id="735"/>
      <w:bookmarkEnd w:id="736"/>
      <w:bookmarkEnd w:id="737"/>
    </w:p>
    <w:p w:rsidR="00016E28" w:rsidRDefault="00016E28">
      <w:pPr>
        <w:ind w:left="1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016E28" w:rsidRDefault="00016E28">
      <w:pPr>
        <w:ind w:left="1"/>
      </w:pPr>
    </w:p>
    <w:p w:rsidR="00016E28" w:rsidRDefault="00016E28" w:rsidP="007F1DC1">
      <w:pPr>
        <w:pStyle w:val="TitleNoNumber"/>
      </w:pPr>
      <w:r>
        <w:lastRenderedPageBreak/>
        <w:br w:type="page"/>
      </w:r>
      <w:bookmarkStart w:id="738" w:name="_Toc215560143"/>
      <w:bookmarkStart w:id="739" w:name="_Toc215560270"/>
      <w:bookmarkStart w:id="740" w:name="_Toc230582521"/>
      <w:r>
        <w:lastRenderedPageBreak/>
        <w:t xml:space="preserve">apêndice  </w:t>
      </w:r>
      <w:del w:id="741" w:author="Felipe Roos" w:date="2009-05-20T11:18:00Z">
        <w:r w:rsidDel="00A46AE0">
          <w:delText>&lt;Descrição do apêndice&gt;</w:delText>
        </w:r>
      </w:del>
      <w:bookmarkEnd w:id="738"/>
      <w:bookmarkEnd w:id="739"/>
      <w:ins w:id="742" w:author="Felipe Roos" w:date="2009-05-20T11:19:00Z">
        <w:r w:rsidR="00A46AE0">
          <w:t>Esquema XSD Para Descritor de ativo de Reposit</w:t>
        </w:r>
      </w:ins>
      <w:ins w:id="743" w:author="Felipe Roos" w:date="2009-05-20T11:20:00Z">
        <w:r w:rsidR="00A46AE0">
          <w:t>ório</w:t>
        </w:r>
      </w:ins>
      <w:bookmarkEnd w:id="740"/>
    </w:p>
    <w:p w:rsidR="00A46AE0" w:rsidRPr="00942C31" w:rsidRDefault="00A46AE0" w:rsidP="00942C31">
      <w:pPr>
        <w:pStyle w:val="Cdigo"/>
        <w:rPr>
          <w:ins w:id="744" w:author="Felipe Roos" w:date="2009-05-20T11:20:00Z"/>
          <w:noProof/>
          <w:lang w:val="en-US"/>
        </w:rPr>
      </w:pPr>
      <w:ins w:id="745" w:author="Felipe Roos" w:date="2009-05-20T11:20:00Z">
        <w:r w:rsidRPr="00942C31">
          <w:rPr>
            <w:noProof/>
            <w:lang w:val="en-US"/>
          </w:rPr>
          <w:t>&lt;?xml version="1.0" encoding="utf-8"?&gt;</w:t>
        </w:r>
      </w:ins>
    </w:p>
    <w:p w:rsidR="00A46AE0" w:rsidRPr="00942C31" w:rsidRDefault="00A46AE0" w:rsidP="00942C31">
      <w:pPr>
        <w:pStyle w:val="Cdigo"/>
        <w:rPr>
          <w:ins w:id="746" w:author="Felipe Roos" w:date="2009-05-20T11:20:00Z"/>
          <w:noProof/>
          <w:lang w:val="en-US"/>
        </w:rPr>
      </w:pPr>
      <w:ins w:id="747" w:author="Felipe Roos" w:date="2009-05-20T11:20:00Z">
        <w:r w:rsidRPr="00942C31">
          <w:rPr>
            <w:noProof/>
            <w:lang w:val="en-US"/>
          </w:rPr>
          <w:t>&lt;xs:schema id="RAS_RepositoryAssetDescriptor"</w:t>
        </w:r>
      </w:ins>
    </w:p>
    <w:p w:rsidR="00A46AE0" w:rsidRPr="00942C31" w:rsidRDefault="00A46AE0" w:rsidP="00942C31">
      <w:pPr>
        <w:pStyle w:val="Cdigo"/>
        <w:rPr>
          <w:ins w:id="748" w:author="Felipe Roos" w:date="2009-05-20T11:20:00Z"/>
          <w:noProof/>
          <w:lang w:val="en-US"/>
        </w:rPr>
      </w:pPr>
      <w:ins w:id="749" w:author="Felipe Roos" w:date="2009-05-20T11:20:00Z">
        <w:r w:rsidRPr="00942C31">
          <w:rPr>
            <w:noProof/>
            <w:lang w:val="en-US"/>
          </w:rPr>
          <w:t xml:space="preserve">    targetNamespace="http://www.ufrgs.inf.br/RAS/RepositoryAssetDescriptor"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50" w:author="Felipe Roos" w:date="2009-05-20T11:20:00Z"/>
          <w:noProof/>
          <w:lang w:val="en-US"/>
        </w:rPr>
      </w:pPr>
      <w:ins w:id="751" w:author="Felipe Roos" w:date="2009-05-20T11:20:00Z">
        <w:r w:rsidRPr="00942C31">
          <w:rPr>
            <w:noProof/>
            <w:lang w:val="en-US"/>
          </w:rPr>
          <w:t xml:space="preserve">    elementFormDefault="qualified"</w:t>
        </w:r>
      </w:ins>
    </w:p>
    <w:p w:rsidR="00A46AE0" w:rsidRPr="00942C31" w:rsidRDefault="00A46AE0" w:rsidP="00942C31">
      <w:pPr>
        <w:pStyle w:val="Cdigo"/>
        <w:rPr>
          <w:ins w:id="752" w:author="Felipe Roos" w:date="2009-05-20T11:20:00Z"/>
          <w:noProof/>
          <w:lang w:val="en-US"/>
        </w:rPr>
      </w:pPr>
      <w:ins w:id="753" w:author="Felipe Roos" w:date="2009-05-20T11:20:00Z">
        <w:r w:rsidRPr="00942C31">
          <w:rPr>
            <w:noProof/>
            <w:lang w:val="en-US"/>
          </w:rPr>
          <w:t xml:space="preserve">    xmlns="http://www.ufrgs.inf.br/RAS/RepositoryAssetDescriptor"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54" w:author="Felipe Roos" w:date="2009-05-20T11:20:00Z"/>
          <w:noProof/>
          <w:lang w:val="en-US"/>
        </w:rPr>
      </w:pPr>
      <w:ins w:id="755" w:author="Felipe Roos" w:date="2009-05-20T11:20:00Z">
        <w:r w:rsidRPr="00942C31">
          <w:rPr>
            <w:noProof/>
            <w:lang w:val="en-US"/>
          </w:rPr>
          <w:t xml:space="preserve">    xmlns:mstns="http://www.ufrgs.inf.br/RAS/RepositoryAssetDescriptor"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56" w:author="Felipe Roos" w:date="2009-05-20T11:20:00Z"/>
          <w:noProof/>
          <w:lang w:val="en-US"/>
        </w:rPr>
      </w:pPr>
      <w:ins w:id="757" w:author="Felipe Roos" w:date="2009-05-20T11:20:00Z">
        <w:r w:rsidRPr="00942C31">
          <w:rPr>
            <w:noProof/>
            <w:lang w:val="en-US"/>
          </w:rPr>
          <w:t xml:space="preserve">    xmlns:xs="http://www.w3.org/2001/XMLSchema"</w:t>
        </w:r>
      </w:ins>
    </w:p>
    <w:p w:rsidR="00A46AE0" w:rsidRPr="00942C31" w:rsidRDefault="00A46AE0" w:rsidP="00942C31">
      <w:pPr>
        <w:pStyle w:val="Cdigo"/>
        <w:rPr>
          <w:ins w:id="758" w:author="Felipe Roos" w:date="2009-05-20T11:20:00Z"/>
          <w:noProof/>
          <w:lang w:val="en-US"/>
        </w:rPr>
      </w:pPr>
      <w:ins w:id="759" w:author="Felipe Roos" w:date="2009-05-20T11:20:00Z">
        <w:r w:rsidRPr="00942C31">
          <w:rPr>
            <w:noProof/>
            <w:lang w:val="en-US"/>
          </w:rPr>
          <w:t xml:space="preserve">    xml:lang="pt-br"</w:t>
        </w:r>
      </w:ins>
    </w:p>
    <w:p w:rsidR="00A46AE0" w:rsidRPr="00942C31" w:rsidRDefault="00A46AE0" w:rsidP="00942C31">
      <w:pPr>
        <w:pStyle w:val="Cdigo"/>
        <w:rPr>
          <w:ins w:id="760" w:author="Felipe Roos" w:date="2009-05-20T11:20:00Z"/>
          <w:noProof/>
          <w:lang w:val="en-US"/>
        </w:rPr>
      </w:pPr>
      <w:ins w:id="761" w:author="Felipe Roos" w:date="2009-05-20T11:20:00Z">
        <w:r w:rsidRPr="00942C31">
          <w:rPr>
            <w:noProof/>
            <w:lang w:val="en-US"/>
          </w:rPr>
          <w:t>&gt;</w:t>
        </w:r>
      </w:ins>
    </w:p>
    <w:p w:rsidR="00A46AE0" w:rsidRPr="00942C31" w:rsidRDefault="00A46AE0" w:rsidP="00942C31">
      <w:pPr>
        <w:pStyle w:val="Cdigo"/>
        <w:rPr>
          <w:ins w:id="762" w:author="Felipe Roos" w:date="2009-05-20T11:20:00Z"/>
          <w:noProof/>
          <w:lang w:val="en-US"/>
        </w:rPr>
      </w:pPr>
      <w:ins w:id="763" w:author="Felipe Roos" w:date="2009-05-20T11:20:00Z">
        <w:r w:rsidRPr="00942C31">
          <w:rPr>
            <w:noProof/>
            <w:lang w:val="en-US"/>
          </w:rPr>
          <w:t xml:space="preserve">  &lt;xs:element name="RepositoryAssetDescriptor"&gt;</w:t>
        </w:r>
      </w:ins>
    </w:p>
    <w:p w:rsidR="00A46AE0" w:rsidRPr="00942C31" w:rsidRDefault="00A46AE0" w:rsidP="00942C31">
      <w:pPr>
        <w:pStyle w:val="Cdigo"/>
        <w:rPr>
          <w:ins w:id="764" w:author="Felipe Roos" w:date="2009-05-20T11:20:00Z"/>
          <w:noProof/>
          <w:lang w:val="en-US"/>
        </w:rPr>
      </w:pPr>
      <w:ins w:id="765" w:author="Felipe Roos" w:date="2009-05-20T11:20:00Z">
        <w:r w:rsidRPr="00942C31">
          <w:rPr>
            <w:noProof/>
            <w:lang w:val="en-US"/>
          </w:rPr>
          <w:t xml:space="preserve">    &lt;xs:complexType&gt;</w:t>
        </w:r>
      </w:ins>
    </w:p>
    <w:p w:rsidR="00A46AE0" w:rsidRPr="00942C31" w:rsidRDefault="00A46AE0" w:rsidP="00942C31">
      <w:pPr>
        <w:pStyle w:val="Cdigo"/>
        <w:rPr>
          <w:ins w:id="766" w:author="Felipe Roos" w:date="2009-05-20T11:20:00Z"/>
          <w:noProof/>
          <w:lang w:val="en-US"/>
        </w:rPr>
      </w:pPr>
      <w:ins w:id="767" w:author="Felipe Roos" w:date="2009-05-20T11:20:00Z">
        <w:r w:rsidRPr="00942C31">
          <w:rPr>
            <w:noProof/>
            <w:lang w:val="en-US"/>
          </w:rPr>
          <w:t xml:space="preserve">      &lt;xs:sequence&gt;</w:t>
        </w:r>
      </w:ins>
    </w:p>
    <w:p w:rsidR="00A46AE0" w:rsidRPr="00942C31" w:rsidRDefault="00A46AE0" w:rsidP="00942C31">
      <w:pPr>
        <w:pStyle w:val="Cdigo"/>
        <w:rPr>
          <w:ins w:id="768" w:author="Felipe Roos" w:date="2009-05-20T11:20:00Z"/>
          <w:noProof/>
          <w:lang w:val="en-US"/>
        </w:rPr>
      </w:pPr>
      <w:ins w:id="769" w:author="Felipe Roos" w:date="2009-05-20T11:20:00Z">
        <w:r w:rsidRPr="00942C31">
          <w:rPr>
            <w:noProof/>
            <w:lang w:val="en-US"/>
          </w:rPr>
          <w:t xml:space="preserve">        &lt;xs:element name="Name" type="xs:string"&gt;</w:t>
        </w:r>
      </w:ins>
    </w:p>
    <w:p w:rsidR="00A46AE0" w:rsidRPr="00942C31" w:rsidRDefault="00A46AE0" w:rsidP="00942C31">
      <w:pPr>
        <w:pStyle w:val="Cdigo"/>
        <w:rPr>
          <w:ins w:id="770" w:author="Felipe Roos" w:date="2009-05-20T11:20:00Z"/>
          <w:noProof/>
        </w:rPr>
      </w:pPr>
      <w:ins w:id="771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772" w:author="Felipe Roos" w:date="2009-05-20T11:20:00Z"/>
          <w:noProof/>
        </w:rPr>
      </w:pPr>
      <w:ins w:id="773" w:author="Felipe Roos" w:date="2009-05-20T11:20:00Z">
        <w:r w:rsidRPr="00942C31">
          <w:rPr>
            <w:noProof/>
          </w:rPr>
          <w:t xml:space="preserve">            &lt;xs:documentation&gt;Mapeia para o atributo name do elemento asset do RAS&lt;/xs:documentation&gt;</w:t>
        </w:r>
      </w:ins>
    </w:p>
    <w:p w:rsidR="00A46AE0" w:rsidRPr="00942C31" w:rsidRDefault="00A46AE0" w:rsidP="00942C31">
      <w:pPr>
        <w:pStyle w:val="Cdigo"/>
        <w:rPr>
          <w:ins w:id="774" w:author="Felipe Roos" w:date="2009-05-20T11:20:00Z"/>
          <w:noProof/>
          <w:lang w:val="en-US"/>
        </w:rPr>
      </w:pPr>
      <w:ins w:id="775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776" w:author="Felipe Roos" w:date="2009-05-20T11:20:00Z"/>
          <w:noProof/>
          <w:lang w:val="en-US"/>
        </w:rPr>
      </w:pPr>
      <w:ins w:id="777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778" w:author="Felipe Roos" w:date="2009-05-20T11:20:00Z"/>
          <w:noProof/>
          <w:lang w:val="en-US"/>
        </w:rPr>
      </w:pPr>
      <w:ins w:id="779" w:author="Felipe Roos" w:date="2009-05-20T11:20:00Z">
        <w:r w:rsidRPr="00942C31">
          <w:rPr>
            <w:noProof/>
            <w:lang w:val="en-US"/>
          </w:rPr>
          <w:t xml:space="preserve">        &lt;xs:element name="Description" type="xs:string"&gt;</w:t>
        </w:r>
      </w:ins>
    </w:p>
    <w:p w:rsidR="00A46AE0" w:rsidRPr="00942C31" w:rsidRDefault="00A46AE0" w:rsidP="00942C31">
      <w:pPr>
        <w:pStyle w:val="Cdigo"/>
        <w:rPr>
          <w:ins w:id="780" w:author="Felipe Roos" w:date="2009-05-20T11:20:00Z"/>
          <w:noProof/>
        </w:rPr>
      </w:pPr>
      <w:ins w:id="781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782" w:author="Felipe Roos" w:date="2009-05-20T11:20:00Z"/>
          <w:noProof/>
        </w:rPr>
      </w:pPr>
      <w:ins w:id="783" w:author="Felipe Roos" w:date="2009-05-20T11:20:00Z">
        <w:r w:rsidRPr="00942C31">
          <w:rPr>
            <w:noProof/>
          </w:rPr>
          <w:t xml:space="preserve">            &lt;xs:documentation&gt;Mapeia para o atributo short-description do elemento asset do RAS&lt;/xs:documentation&gt;</w:t>
        </w:r>
      </w:ins>
    </w:p>
    <w:p w:rsidR="00A46AE0" w:rsidRPr="00942C31" w:rsidRDefault="00A46AE0" w:rsidP="00942C31">
      <w:pPr>
        <w:pStyle w:val="Cdigo"/>
        <w:rPr>
          <w:ins w:id="784" w:author="Felipe Roos" w:date="2009-05-20T11:20:00Z"/>
          <w:noProof/>
          <w:lang w:val="en-US"/>
        </w:rPr>
      </w:pPr>
      <w:ins w:id="785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786" w:author="Felipe Roos" w:date="2009-05-20T11:20:00Z"/>
          <w:noProof/>
          <w:lang w:val="en-US"/>
        </w:rPr>
      </w:pPr>
      <w:ins w:id="787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788" w:author="Felipe Roos" w:date="2009-05-20T11:20:00Z"/>
          <w:noProof/>
          <w:lang w:val="en-US"/>
        </w:rPr>
      </w:pPr>
      <w:ins w:id="789" w:author="Felipe Roos" w:date="2009-05-20T11:20:00Z">
        <w:r w:rsidRPr="00942C31">
          <w:rPr>
            <w:noProof/>
            <w:lang w:val="en-US"/>
          </w:rPr>
          <w:t xml:space="preserve">        &lt;xs:element name="Url" type="xs:anyURI"&gt;</w:t>
        </w:r>
      </w:ins>
    </w:p>
    <w:p w:rsidR="00A46AE0" w:rsidRPr="00942C31" w:rsidRDefault="00A46AE0" w:rsidP="00942C31">
      <w:pPr>
        <w:pStyle w:val="Cdigo"/>
        <w:rPr>
          <w:ins w:id="790" w:author="Felipe Roos" w:date="2009-05-20T11:20:00Z"/>
          <w:noProof/>
        </w:rPr>
      </w:pPr>
      <w:ins w:id="791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792" w:author="Felipe Roos" w:date="2009-05-20T11:20:00Z"/>
          <w:noProof/>
        </w:rPr>
      </w:pPr>
      <w:ins w:id="793" w:author="Felipe Roos" w:date="2009-05-20T11:20:00Z">
        <w:r w:rsidRPr="00942C31">
          <w:rPr>
            <w:noProof/>
          </w:rPr>
          <w:t xml:space="preserve">            &lt;xs:documentation&gt;URL para o ativo (recuperando esta URL deve trazer o arquivo .ras)&lt;/xs:documentation&gt;</w:t>
        </w:r>
      </w:ins>
    </w:p>
    <w:p w:rsidR="00A46AE0" w:rsidRPr="00942C31" w:rsidRDefault="00A46AE0" w:rsidP="00942C31">
      <w:pPr>
        <w:pStyle w:val="Cdigo"/>
        <w:rPr>
          <w:ins w:id="794" w:author="Felipe Roos" w:date="2009-05-20T11:20:00Z"/>
          <w:noProof/>
          <w:lang w:val="en-US"/>
        </w:rPr>
      </w:pPr>
      <w:ins w:id="795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796" w:author="Felipe Roos" w:date="2009-05-20T11:20:00Z"/>
          <w:noProof/>
          <w:lang w:val="en-US"/>
        </w:rPr>
      </w:pPr>
      <w:ins w:id="797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798" w:author="Felipe Roos" w:date="2009-05-20T11:20:00Z"/>
          <w:noProof/>
          <w:lang w:val="en-US"/>
        </w:rPr>
      </w:pPr>
      <w:ins w:id="799" w:author="Felipe Roos" w:date="2009-05-20T11:20:00Z">
        <w:r w:rsidRPr="00942C31">
          <w:rPr>
            <w:noProof/>
            <w:lang w:val="en-US"/>
          </w:rPr>
          <w:t xml:space="preserve">        &lt;xs:element name="LogicalPath" type="xs:anyURI"&gt;</w:t>
        </w:r>
      </w:ins>
    </w:p>
    <w:p w:rsidR="00A46AE0" w:rsidRPr="00942C31" w:rsidRDefault="00A46AE0" w:rsidP="00942C31">
      <w:pPr>
        <w:pStyle w:val="Cdigo"/>
        <w:rPr>
          <w:ins w:id="800" w:author="Felipe Roos" w:date="2009-05-20T11:20:00Z"/>
          <w:noProof/>
        </w:rPr>
      </w:pPr>
      <w:ins w:id="801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02" w:author="Felipe Roos" w:date="2009-05-20T11:20:00Z"/>
          <w:noProof/>
        </w:rPr>
      </w:pPr>
      <w:ins w:id="803" w:author="Felipe Roos" w:date="2009-05-20T11:20:00Z">
        <w:r w:rsidRPr="00942C31">
          <w:rPr>
            <w:noProof/>
          </w:rPr>
          <w:t xml:space="preserve">            &lt;xs:documentation&gt;Caminho lógico do ativo no repositório&lt;/xs:documentation&gt;</w:t>
        </w:r>
      </w:ins>
    </w:p>
    <w:p w:rsidR="00A46AE0" w:rsidRPr="00942C31" w:rsidRDefault="00A46AE0" w:rsidP="00942C31">
      <w:pPr>
        <w:pStyle w:val="Cdigo"/>
        <w:rPr>
          <w:ins w:id="804" w:author="Felipe Roos" w:date="2009-05-20T11:20:00Z"/>
          <w:noProof/>
          <w:lang w:val="en-US"/>
        </w:rPr>
      </w:pPr>
      <w:ins w:id="805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06" w:author="Felipe Roos" w:date="2009-05-20T11:20:00Z"/>
          <w:noProof/>
          <w:lang w:val="en-US"/>
        </w:rPr>
      </w:pPr>
      <w:ins w:id="807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08" w:author="Felipe Roos" w:date="2009-05-20T11:20:00Z"/>
          <w:noProof/>
          <w:lang w:val="en-US"/>
        </w:rPr>
      </w:pPr>
      <w:ins w:id="809" w:author="Felipe Roos" w:date="2009-05-20T11:20:00Z">
        <w:r w:rsidRPr="00942C31">
          <w:rPr>
            <w:noProof/>
            <w:lang w:val="en-US"/>
          </w:rPr>
          <w:t xml:space="preserve">        &lt;xs:element name="Version" type="xs:string"&gt;</w:t>
        </w:r>
      </w:ins>
    </w:p>
    <w:p w:rsidR="00A46AE0" w:rsidRPr="00942C31" w:rsidRDefault="00A46AE0" w:rsidP="00942C31">
      <w:pPr>
        <w:pStyle w:val="Cdigo"/>
        <w:rPr>
          <w:ins w:id="810" w:author="Felipe Roos" w:date="2009-05-20T11:20:00Z"/>
          <w:noProof/>
        </w:rPr>
      </w:pPr>
      <w:ins w:id="811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12" w:author="Felipe Roos" w:date="2009-05-20T11:20:00Z"/>
          <w:noProof/>
        </w:rPr>
      </w:pPr>
      <w:ins w:id="813" w:author="Felipe Roos" w:date="2009-05-20T11:20:00Z">
        <w:r w:rsidRPr="00942C31">
          <w:rPr>
            <w:noProof/>
          </w:rPr>
          <w:t xml:space="preserve">            &lt;xs:documentation&gt;Mapeia para o atributo version do element asset do RAS&lt;/xs:documentation&gt;</w:t>
        </w:r>
      </w:ins>
    </w:p>
    <w:p w:rsidR="00A46AE0" w:rsidRPr="00167264" w:rsidRDefault="00A46AE0" w:rsidP="00942C31">
      <w:pPr>
        <w:pStyle w:val="Cdigo"/>
        <w:rPr>
          <w:ins w:id="814" w:author="Felipe Roos" w:date="2009-05-20T11:20:00Z"/>
          <w:noProof/>
          <w:lang w:val="en-US"/>
        </w:rPr>
      </w:pPr>
      <w:ins w:id="815" w:author="Felipe Roos" w:date="2009-05-20T11:20:00Z">
        <w:r w:rsidRPr="00942C31">
          <w:rPr>
            <w:noProof/>
          </w:rPr>
          <w:t xml:space="preserve">          </w:t>
        </w:r>
        <w:r w:rsidRPr="00167264">
          <w:rPr>
            <w:noProof/>
            <w:lang w:val="en-US"/>
          </w:rPr>
          <w:t>&lt;/xs:annotation&gt;</w:t>
        </w:r>
      </w:ins>
    </w:p>
    <w:p w:rsidR="00A46AE0" w:rsidRPr="00167264" w:rsidRDefault="00A46AE0" w:rsidP="00942C31">
      <w:pPr>
        <w:pStyle w:val="Cdigo"/>
        <w:rPr>
          <w:ins w:id="816" w:author="Felipe Roos" w:date="2009-05-20T11:20:00Z"/>
          <w:noProof/>
          <w:lang w:val="en-US"/>
        </w:rPr>
      </w:pPr>
      <w:ins w:id="817" w:author="Felipe Roos" w:date="2009-05-20T11:20:00Z">
        <w:r w:rsidRPr="00167264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18" w:author="Felipe Roos" w:date="2009-05-20T11:20:00Z"/>
          <w:noProof/>
          <w:lang w:val="en-US"/>
        </w:rPr>
      </w:pPr>
      <w:ins w:id="819" w:author="Felipe Roos" w:date="2009-05-20T11:20:00Z">
        <w:r w:rsidRPr="00942C31">
          <w:rPr>
            <w:noProof/>
            <w:lang w:val="en-US"/>
          </w:rPr>
          <w:t xml:space="preserve">        &lt;xs:element name="Ranking" type="xs:int"&gt;</w:t>
        </w:r>
      </w:ins>
    </w:p>
    <w:p w:rsidR="00A46AE0" w:rsidRPr="00942C31" w:rsidRDefault="00A46AE0" w:rsidP="00942C31">
      <w:pPr>
        <w:pStyle w:val="Cdigo"/>
        <w:rPr>
          <w:ins w:id="820" w:author="Felipe Roos" w:date="2009-05-20T11:20:00Z"/>
          <w:noProof/>
        </w:rPr>
      </w:pPr>
      <w:ins w:id="821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22" w:author="Felipe Roos" w:date="2009-05-20T11:20:00Z"/>
          <w:noProof/>
        </w:rPr>
      </w:pPr>
      <w:ins w:id="823" w:author="Felipe Roos" w:date="2009-05-20T11:20:00Z">
        <w:r w:rsidRPr="00942C31">
          <w:rPr>
            <w:noProof/>
          </w:rPr>
          <w:t xml:space="preserve">            &lt;xs:documentation&gt;Valor entre 0 e 100, com 100 sendo o melhor acerto&lt;/xs:documentation&gt;</w:t>
        </w:r>
      </w:ins>
    </w:p>
    <w:p w:rsidR="00A46AE0" w:rsidRPr="00942C31" w:rsidRDefault="00A46AE0" w:rsidP="00942C31">
      <w:pPr>
        <w:pStyle w:val="Cdigo"/>
        <w:rPr>
          <w:ins w:id="824" w:author="Felipe Roos" w:date="2009-05-20T11:20:00Z"/>
          <w:noProof/>
          <w:lang w:val="en-US"/>
        </w:rPr>
      </w:pPr>
      <w:ins w:id="825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26" w:author="Felipe Roos" w:date="2009-05-20T11:20:00Z"/>
          <w:noProof/>
          <w:lang w:val="en-US"/>
        </w:rPr>
      </w:pPr>
      <w:ins w:id="827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28" w:author="Felipe Roos" w:date="2009-05-20T11:20:00Z"/>
          <w:noProof/>
          <w:lang w:val="en-US"/>
        </w:rPr>
      </w:pPr>
      <w:ins w:id="829" w:author="Felipe Roos" w:date="2009-05-20T11:20:00Z">
        <w:r w:rsidRPr="00942C31">
          <w:rPr>
            <w:noProof/>
            <w:lang w:val="en-US"/>
          </w:rPr>
          <w:t xml:space="preserve">      &lt;/xs:sequence&gt;</w:t>
        </w:r>
      </w:ins>
    </w:p>
    <w:p w:rsidR="00A46AE0" w:rsidRPr="00942C31" w:rsidRDefault="00A46AE0" w:rsidP="00942C31">
      <w:pPr>
        <w:pStyle w:val="Cdigo"/>
        <w:rPr>
          <w:ins w:id="830" w:author="Felipe Roos" w:date="2009-05-20T11:20:00Z"/>
          <w:noProof/>
          <w:lang w:val="en-US"/>
        </w:rPr>
      </w:pPr>
      <w:ins w:id="831" w:author="Felipe Roos" w:date="2009-05-20T11:20:00Z">
        <w:r w:rsidRPr="00942C31">
          <w:rPr>
            <w:noProof/>
            <w:lang w:val="en-US"/>
          </w:rPr>
          <w:t xml:space="preserve">    &lt;/xs:complexType&gt;</w:t>
        </w:r>
      </w:ins>
    </w:p>
    <w:p w:rsidR="00A46AE0" w:rsidRPr="00942C31" w:rsidRDefault="00A46AE0" w:rsidP="00942C31">
      <w:pPr>
        <w:pStyle w:val="Cdigo"/>
        <w:rPr>
          <w:ins w:id="832" w:author="Felipe Roos" w:date="2009-05-20T11:20:00Z"/>
          <w:noProof/>
          <w:lang w:val="en-US"/>
        </w:rPr>
      </w:pPr>
      <w:ins w:id="833" w:author="Felipe Roos" w:date="2009-05-20T11:20:00Z">
        <w:r w:rsidRPr="00942C31">
          <w:rPr>
            <w:noProof/>
            <w:lang w:val="en-US"/>
          </w:rPr>
          <w:t xml:space="preserve">  &lt;/xs:element&gt;</w:t>
        </w:r>
      </w:ins>
    </w:p>
    <w:p w:rsidR="00A46AE0" w:rsidRPr="00942C31" w:rsidRDefault="00A46AE0" w:rsidP="00942C31">
      <w:pPr>
        <w:pStyle w:val="Cdigo"/>
        <w:rPr>
          <w:ins w:id="834" w:author="Felipe Roos" w:date="2009-05-20T11:20:00Z"/>
          <w:noProof/>
          <w:lang w:val="en-US"/>
        </w:rPr>
      </w:pPr>
      <w:ins w:id="835" w:author="Felipe Roos" w:date="2009-05-20T11:20:00Z">
        <w:r w:rsidRPr="00942C31">
          <w:rPr>
            <w:noProof/>
            <w:lang w:val="en-US"/>
          </w:rPr>
          <w:t xml:space="preserve">  &lt;xs:element name="RepositoryAssetDescriptorCollection"&gt;</w:t>
        </w:r>
      </w:ins>
    </w:p>
    <w:p w:rsidR="00A46AE0" w:rsidRPr="00942C31" w:rsidRDefault="00A46AE0" w:rsidP="00942C31">
      <w:pPr>
        <w:pStyle w:val="Cdigo"/>
        <w:rPr>
          <w:ins w:id="836" w:author="Felipe Roos" w:date="2009-05-20T11:20:00Z"/>
          <w:noProof/>
        </w:rPr>
      </w:pPr>
      <w:ins w:id="837" w:author="Felipe Roos" w:date="2009-05-20T11:20:00Z">
        <w:r w:rsidRPr="00942C31">
          <w:rPr>
            <w:noProof/>
            <w:lang w:val="en-US"/>
          </w:rPr>
          <w:t xml:space="preserve">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38" w:author="Felipe Roos" w:date="2009-05-20T11:20:00Z"/>
          <w:noProof/>
        </w:rPr>
      </w:pPr>
      <w:ins w:id="839" w:author="Felipe Roos" w:date="2009-05-20T11:20:00Z">
        <w:r w:rsidRPr="00942C31">
          <w:rPr>
            <w:noProof/>
          </w:rPr>
          <w:t xml:space="preserve">      &lt;xs:documentation&gt;Coleção de descritores de repositório&lt;/xs:documentation&gt;</w:t>
        </w:r>
      </w:ins>
    </w:p>
    <w:p w:rsidR="00A46AE0" w:rsidRPr="00942C31" w:rsidRDefault="00A46AE0" w:rsidP="00942C31">
      <w:pPr>
        <w:pStyle w:val="Cdigo"/>
        <w:rPr>
          <w:ins w:id="840" w:author="Felipe Roos" w:date="2009-05-20T11:20:00Z"/>
          <w:noProof/>
          <w:lang w:val="en-US"/>
        </w:rPr>
      </w:pPr>
      <w:ins w:id="841" w:author="Felipe Roos" w:date="2009-05-20T11:20:00Z">
        <w:r w:rsidRPr="00942C31">
          <w:rPr>
            <w:noProof/>
          </w:rPr>
          <w:t xml:space="preserve">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42" w:author="Felipe Roos" w:date="2009-05-20T11:20:00Z"/>
          <w:noProof/>
          <w:lang w:val="en-US"/>
        </w:rPr>
      </w:pPr>
      <w:ins w:id="843" w:author="Felipe Roos" w:date="2009-05-20T11:20:00Z">
        <w:r w:rsidRPr="00942C31">
          <w:rPr>
            <w:noProof/>
            <w:lang w:val="en-US"/>
          </w:rPr>
          <w:t xml:space="preserve">    &lt;xs:complexType&gt;</w:t>
        </w:r>
      </w:ins>
    </w:p>
    <w:p w:rsidR="00A46AE0" w:rsidRPr="00942C31" w:rsidRDefault="00A46AE0" w:rsidP="00942C31">
      <w:pPr>
        <w:pStyle w:val="Cdigo"/>
        <w:rPr>
          <w:ins w:id="844" w:author="Felipe Roos" w:date="2009-05-20T11:20:00Z"/>
          <w:noProof/>
          <w:lang w:val="en-US"/>
        </w:rPr>
      </w:pPr>
      <w:ins w:id="845" w:author="Felipe Roos" w:date="2009-05-20T11:20:00Z">
        <w:r w:rsidRPr="00942C31">
          <w:rPr>
            <w:noProof/>
            <w:lang w:val="en-US"/>
          </w:rPr>
          <w:t xml:space="preserve">      &lt;xs:sequence&gt;</w:t>
        </w:r>
      </w:ins>
    </w:p>
    <w:p w:rsidR="00A46AE0" w:rsidRPr="00942C31" w:rsidRDefault="00A46AE0" w:rsidP="00942C31">
      <w:pPr>
        <w:pStyle w:val="Cdigo"/>
        <w:rPr>
          <w:ins w:id="846" w:author="Felipe Roos" w:date="2009-05-20T11:20:00Z"/>
          <w:noProof/>
          <w:lang w:val="en-US"/>
        </w:rPr>
      </w:pPr>
      <w:ins w:id="847" w:author="Felipe Roos" w:date="2009-05-20T11:20:00Z">
        <w:r w:rsidRPr="00942C31">
          <w:rPr>
            <w:noProof/>
            <w:lang w:val="en-US"/>
          </w:rPr>
          <w:lastRenderedPageBreak/>
          <w:t xml:space="preserve">        &lt;xs:element ref="mstns:RepositoryAssetDescriptor" minOccurs="1" maxOccurs="unbounded"/&gt;</w:t>
        </w:r>
      </w:ins>
    </w:p>
    <w:p w:rsidR="00A46AE0" w:rsidRPr="00942C31" w:rsidRDefault="00A46AE0" w:rsidP="00942C31">
      <w:pPr>
        <w:pStyle w:val="Cdigo"/>
        <w:rPr>
          <w:ins w:id="848" w:author="Felipe Roos" w:date="2009-05-20T11:20:00Z"/>
          <w:noProof/>
          <w:lang w:val="en-US"/>
        </w:rPr>
      </w:pPr>
      <w:ins w:id="849" w:author="Felipe Roos" w:date="2009-05-20T11:20:00Z">
        <w:r w:rsidRPr="00942C31">
          <w:rPr>
            <w:noProof/>
            <w:lang w:val="en-US"/>
          </w:rPr>
          <w:t xml:space="preserve">      &lt;/xs:sequence&gt;</w:t>
        </w:r>
      </w:ins>
    </w:p>
    <w:p w:rsidR="00A46AE0" w:rsidRPr="00942C31" w:rsidRDefault="00A46AE0" w:rsidP="00942C31">
      <w:pPr>
        <w:pStyle w:val="Cdigo"/>
        <w:rPr>
          <w:ins w:id="850" w:author="Felipe Roos" w:date="2009-05-20T11:20:00Z"/>
          <w:noProof/>
          <w:lang w:val="en-US"/>
        </w:rPr>
      </w:pPr>
      <w:ins w:id="851" w:author="Felipe Roos" w:date="2009-05-20T11:20:00Z">
        <w:r w:rsidRPr="00942C31">
          <w:rPr>
            <w:noProof/>
            <w:lang w:val="en-US"/>
          </w:rPr>
          <w:t xml:space="preserve">    &lt;/xs:complexType&gt;</w:t>
        </w:r>
      </w:ins>
    </w:p>
    <w:p w:rsidR="00A46AE0" w:rsidRPr="00942C31" w:rsidRDefault="00A46AE0" w:rsidP="00942C31">
      <w:pPr>
        <w:pStyle w:val="Cdigo"/>
        <w:rPr>
          <w:ins w:id="852" w:author="Felipe Roos" w:date="2009-05-20T11:20:00Z"/>
          <w:noProof/>
          <w:lang w:val="en-US"/>
        </w:rPr>
      </w:pPr>
      <w:ins w:id="853" w:author="Felipe Roos" w:date="2009-05-20T11:20:00Z">
        <w:r w:rsidRPr="00942C31">
          <w:rPr>
            <w:noProof/>
            <w:lang w:val="en-US"/>
          </w:rPr>
          <w:t xml:space="preserve">  &lt;/xs:element&gt;</w:t>
        </w:r>
      </w:ins>
    </w:p>
    <w:p w:rsidR="00942C31" w:rsidRPr="00942C31" w:rsidRDefault="00A46AE0" w:rsidP="00942C31">
      <w:pPr>
        <w:pStyle w:val="Cdigo"/>
        <w:rPr>
          <w:ins w:id="854" w:author="Felipe Roos" w:date="2009-05-20T11:21:00Z"/>
          <w:noProof/>
          <w:lang w:val="en-US"/>
        </w:rPr>
      </w:pPr>
      <w:ins w:id="855" w:author="Felipe Roos" w:date="2009-05-20T11:20:00Z">
        <w:r w:rsidRPr="00942C31">
          <w:rPr>
            <w:noProof/>
            <w:lang w:val="en-US"/>
          </w:rPr>
          <w:t>&lt;/xs:schema&gt;</w:t>
        </w:r>
      </w:ins>
    </w:p>
    <w:p w:rsidR="00016E28" w:rsidRPr="00942C31" w:rsidDel="00A46AE0" w:rsidRDefault="00016E28" w:rsidP="00942C31">
      <w:pPr>
        <w:pStyle w:val="Cdigo"/>
        <w:rPr>
          <w:del w:id="856" w:author="Felipe Roos" w:date="2009-05-20T11:20:00Z"/>
          <w:noProof/>
          <w:color w:val="0000FF"/>
          <w:lang w:val="en-US"/>
        </w:rPr>
      </w:pPr>
      <w:del w:id="857" w:author="Felipe Roos" w:date="2009-05-20T11:20:00Z">
        <w:r w:rsidRPr="00942C31" w:rsidDel="00A46AE0">
          <w:delTex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delText>
        </w:r>
      </w:del>
    </w:p>
    <w:p w:rsidR="00016E28" w:rsidRPr="00942C31" w:rsidRDefault="00016E28" w:rsidP="00942C31">
      <w:pPr>
        <w:pStyle w:val="Cdigo"/>
      </w:pPr>
      <w:del w:id="858" w:author="Felipe Roos" w:date="2009-05-20T11:20:00Z">
        <w:r w:rsidRPr="00942C31" w:rsidDel="00A46AE0">
          <w:delText>No caso de haver apenas um apêndice, não utiliza-se as letras para enumerá-los, a utilização de letras é dispensada. Usa-se a palavra APÊNDICE no singular.</w:delText>
        </w:r>
      </w:del>
    </w:p>
    <w:sectPr w:rsidR="00016E28" w:rsidRPr="00942C31" w:rsidSect="002A0D3E">
      <w:headerReference w:type="first" r:id="rId34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12B" w:rsidRDefault="0000112B">
      <w:pPr>
        <w:spacing w:after="0"/>
      </w:pPr>
      <w:r>
        <w:separator/>
      </w:r>
    </w:p>
  </w:endnote>
  <w:endnote w:type="continuationSeparator" w:id="0">
    <w:p w:rsidR="0000112B" w:rsidRDefault="000011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73" w:rsidRDefault="001C3C73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12B" w:rsidRDefault="0000112B">
      <w:pPr>
        <w:spacing w:after="0"/>
      </w:pPr>
      <w:r>
        <w:separator/>
      </w:r>
    </w:p>
  </w:footnote>
  <w:footnote w:type="continuationSeparator" w:id="0">
    <w:p w:rsidR="0000112B" w:rsidRDefault="0000112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73" w:rsidRDefault="001C3C73">
    <w:pPr>
      <w:pStyle w:val="Cabealho"/>
      <w:ind w:right="360" w:firstLine="360"/>
      <w:jc w:val="right"/>
      <w:rPr>
        <w:rStyle w:val="Nmerodepgina"/>
      </w:rPr>
    </w:pPr>
  </w:p>
  <w:p w:rsidR="001C3C73" w:rsidRDefault="001C3C73">
    <w:pPr>
      <w:pStyle w:val="Cabealho"/>
      <w:ind w:right="360" w:firstLine="360"/>
      <w:jc w:val="right"/>
      <w:rPr>
        <w:rStyle w:val="Nmerodepgina"/>
      </w:rPr>
    </w:pPr>
  </w:p>
  <w:p w:rsidR="001C3C73" w:rsidRDefault="001C3C73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73" w:rsidRDefault="001C3C73">
    <w:pPr>
      <w:pStyle w:val="Cabealho"/>
    </w:pPr>
  </w:p>
  <w:p w:rsidR="001C3C73" w:rsidRDefault="001C3C73">
    <w:pPr>
      <w:pStyle w:val="Cabealho"/>
    </w:pPr>
  </w:p>
  <w:p w:rsidR="001C3C73" w:rsidRDefault="001C3C7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73" w:rsidRDefault="001C3C73">
    <w:pPr>
      <w:pStyle w:val="Cabealho"/>
      <w:jc w:val="right"/>
    </w:pPr>
  </w:p>
  <w:p w:rsidR="001C3C73" w:rsidRDefault="001C3C73">
    <w:pPr>
      <w:pStyle w:val="Cabealho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73" w:rsidRDefault="001C3C73">
    <w:pPr>
      <w:pStyle w:val="Cabealho"/>
      <w:rPr>
        <w:rStyle w:val="Nmerodepgina"/>
      </w:rPr>
    </w:pPr>
  </w:p>
  <w:p w:rsidR="001C3C73" w:rsidRDefault="001C3C73">
    <w:pPr>
      <w:pStyle w:val="Cabealho"/>
      <w:rPr>
        <w:rStyle w:val="Nmerodepgina"/>
      </w:rPr>
    </w:pPr>
  </w:p>
  <w:p w:rsidR="001C3C73" w:rsidRDefault="001C3C73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73" w:rsidRDefault="001C3C73">
    <w:pPr>
      <w:pStyle w:val="Cabealho"/>
      <w:jc w:val="left"/>
      <w:rPr>
        <w:rStyle w:val="Nmerodepgina"/>
      </w:rPr>
    </w:pPr>
  </w:p>
  <w:p w:rsidR="001C3C73" w:rsidRDefault="001C3C73">
    <w:pPr>
      <w:pStyle w:val="Cabealho"/>
      <w:rPr>
        <w:rStyle w:val="Nmerodepgina"/>
      </w:rPr>
    </w:pPr>
  </w:p>
  <w:p w:rsidR="001C3C73" w:rsidRDefault="001C3C73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3468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DE93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9AF4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300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A67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A46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B627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7CD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0A0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41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F9861AE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12B90837"/>
    <w:multiLevelType w:val="hybridMultilevel"/>
    <w:tmpl w:val="C26C3F2E"/>
    <w:lvl w:ilvl="0" w:tplc="040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3">
    <w:nsid w:val="26030DBB"/>
    <w:multiLevelType w:val="hybridMultilevel"/>
    <w:tmpl w:val="CEB0D59C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38F305E7"/>
    <w:multiLevelType w:val="multilevel"/>
    <w:tmpl w:val="F57E9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C937C9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55E20CFE"/>
    <w:multiLevelType w:val="hybridMultilevel"/>
    <w:tmpl w:val="2D5EDC4E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59305EA5"/>
    <w:multiLevelType w:val="hybridMultilevel"/>
    <w:tmpl w:val="7186C3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5B0E7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DB069CB"/>
    <w:multiLevelType w:val="hybridMultilevel"/>
    <w:tmpl w:val="A2F64C3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774F5AC2"/>
    <w:multiLevelType w:val="hybridMultilevel"/>
    <w:tmpl w:val="3E5A7A1C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7CB800D4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1"/>
  </w:num>
  <w:num w:numId="15">
    <w:abstractNumId w:val="15"/>
  </w:num>
  <w:num w:numId="16">
    <w:abstractNumId w:val="12"/>
  </w:num>
  <w:num w:numId="17">
    <w:abstractNumId w:val="16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F08"/>
  <w:stylePaneSortMethod w:val="0000"/>
  <w:doNotTrackFormatting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E23545"/>
    <w:rsid w:val="0000112B"/>
    <w:rsid w:val="0000382C"/>
    <w:rsid w:val="00015A87"/>
    <w:rsid w:val="00016E28"/>
    <w:rsid w:val="00021C42"/>
    <w:rsid w:val="00023152"/>
    <w:rsid w:val="00030639"/>
    <w:rsid w:val="00033AA7"/>
    <w:rsid w:val="00042269"/>
    <w:rsid w:val="00055D38"/>
    <w:rsid w:val="00060ACD"/>
    <w:rsid w:val="00080E24"/>
    <w:rsid w:val="0008773C"/>
    <w:rsid w:val="000904AE"/>
    <w:rsid w:val="00093755"/>
    <w:rsid w:val="00097A29"/>
    <w:rsid w:val="000A328B"/>
    <w:rsid w:val="000B4559"/>
    <w:rsid w:val="000C1157"/>
    <w:rsid w:val="000C5A80"/>
    <w:rsid w:val="000E1CA0"/>
    <w:rsid w:val="000E4E37"/>
    <w:rsid w:val="000F3204"/>
    <w:rsid w:val="00102572"/>
    <w:rsid w:val="00111E6D"/>
    <w:rsid w:val="00125881"/>
    <w:rsid w:val="00145EB6"/>
    <w:rsid w:val="0015033D"/>
    <w:rsid w:val="00166FAD"/>
    <w:rsid w:val="00167264"/>
    <w:rsid w:val="00177031"/>
    <w:rsid w:val="0018210B"/>
    <w:rsid w:val="00191629"/>
    <w:rsid w:val="0019583F"/>
    <w:rsid w:val="00196373"/>
    <w:rsid w:val="001971FD"/>
    <w:rsid w:val="001A40A3"/>
    <w:rsid w:val="001B374B"/>
    <w:rsid w:val="001C3C73"/>
    <w:rsid w:val="001E3A3F"/>
    <w:rsid w:val="001E6D37"/>
    <w:rsid w:val="001F0708"/>
    <w:rsid w:val="0021119D"/>
    <w:rsid w:val="00216B5C"/>
    <w:rsid w:val="00222F36"/>
    <w:rsid w:val="00230A43"/>
    <w:rsid w:val="002465B5"/>
    <w:rsid w:val="002537DB"/>
    <w:rsid w:val="00255CBF"/>
    <w:rsid w:val="00256EE8"/>
    <w:rsid w:val="002619A1"/>
    <w:rsid w:val="00267615"/>
    <w:rsid w:val="00285C2F"/>
    <w:rsid w:val="00294ED8"/>
    <w:rsid w:val="002A0D3E"/>
    <w:rsid w:val="002A3572"/>
    <w:rsid w:val="002A405C"/>
    <w:rsid w:val="002A7139"/>
    <w:rsid w:val="002C5284"/>
    <w:rsid w:val="002E1A8E"/>
    <w:rsid w:val="002F09BA"/>
    <w:rsid w:val="002F40D3"/>
    <w:rsid w:val="002F4688"/>
    <w:rsid w:val="00311FB9"/>
    <w:rsid w:val="00313610"/>
    <w:rsid w:val="00325B1B"/>
    <w:rsid w:val="00331CE6"/>
    <w:rsid w:val="00331F48"/>
    <w:rsid w:val="00334146"/>
    <w:rsid w:val="00342714"/>
    <w:rsid w:val="00350DDD"/>
    <w:rsid w:val="00354801"/>
    <w:rsid w:val="00356676"/>
    <w:rsid w:val="00373E4F"/>
    <w:rsid w:val="00384A5D"/>
    <w:rsid w:val="00386B62"/>
    <w:rsid w:val="00391A56"/>
    <w:rsid w:val="00394218"/>
    <w:rsid w:val="003B240C"/>
    <w:rsid w:val="003C1397"/>
    <w:rsid w:val="003C155C"/>
    <w:rsid w:val="003C7D7F"/>
    <w:rsid w:val="003E393B"/>
    <w:rsid w:val="003E3B1E"/>
    <w:rsid w:val="003E3C7D"/>
    <w:rsid w:val="003F4E49"/>
    <w:rsid w:val="004018D8"/>
    <w:rsid w:val="004051CD"/>
    <w:rsid w:val="0040651A"/>
    <w:rsid w:val="00410C41"/>
    <w:rsid w:val="00415E31"/>
    <w:rsid w:val="00416E70"/>
    <w:rsid w:val="00434183"/>
    <w:rsid w:val="00434FC2"/>
    <w:rsid w:val="00435DE4"/>
    <w:rsid w:val="0043667F"/>
    <w:rsid w:val="004406B9"/>
    <w:rsid w:val="00443FF2"/>
    <w:rsid w:val="004552CC"/>
    <w:rsid w:val="00465410"/>
    <w:rsid w:val="004715EF"/>
    <w:rsid w:val="0047244A"/>
    <w:rsid w:val="004754BA"/>
    <w:rsid w:val="00480C9D"/>
    <w:rsid w:val="00491C68"/>
    <w:rsid w:val="00492933"/>
    <w:rsid w:val="004931F8"/>
    <w:rsid w:val="00494778"/>
    <w:rsid w:val="004A3B7C"/>
    <w:rsid w:val="004A3D2F"/>
    <w:rsid w:val="004B1E6C"/>
    <w:rsid w:val="004C2A05"/>
    <w:rsid w:val="004C6911"/>
    <w:rsid w:val="004C7AEB"/>
    <w:rsid w:val="004E198C"/>
    <w:rsid w:val="004F338F"/>
    <w:rsid w:val="004F6A75"/>
    <w:rsid w:val="004F6FF0"/>
    <w:rsid w:val="005022DE"/>
    <w:rsid w:val="005056BD"/>
    <w:rsid w:val="00505752"/>
    <w:rsid w:val="00511FD7"/>
    <w:rsid w:val="0051292B"/>
    <w:rsid w:val="00520E33"/>
    <w:rsid w:val="00555F64"/>
    <w:rsid w:val="005633AD"/>
    <w:rsid w:val="00575B1F"/>
    <w:rsid w:val="005830AC"/>
    <w:rsid w:val="005A69CD"/>
    <w:rsid w:val="005D5C49"/>
    <w:rsid w:val="005D757D"/>
    <w:rsid w:val="005F0D73"/>
    <w:rsid w:val="005F75E8"/>
    <w:rsid w:val="005F7C28"/>
    <w:rsid w:val="0060056B"/>
    <w:rsid w:val="00612D88"/>
    <w:rsid w:val="00614A67"/>
    <w:rsid w:val="00617DD7"/>
    <w:rsid w:val="006220FA"/>
    <w:rsid w:val="006348D9"/>
    <w:rsid w:val="006419AF"/>
    <w:rsid w:val="00643691"/>
    <w:rsid w:val="00651D6D"/>
    <w:rsid w:val="00656173"/>
    <w:rsid w:val="00670D25"/>
    <w:rsid w:val="006716F5"/>
    <w:rsid w:val="00676A57"/>
    <w:rsid w:val="00680789"/>
    <w:rsid w:val="006A3D40"/>
    <w:rsid w:val="006A60DD"/>
    <w:rsid w:val="006D1FAA"/>
    <w:rsid w:val="006D27B9"/>
    <w:rsid w:val="006D5912"/>
    <w:rsid w:val="006D7C71"/>
    <w:rsid w:val="006E475A"/>
    <w:rsid w:val="006E785D"/>
    <w:rsid w:val="006F3A90"/>
    <w:rsid w:val="006F45E9"/>
    <w:rsid w:val="006F7C0F"/>
    <w:rsid w:val="00701ABE"/>
    <w:rsid w:val="007033E5"/>
    <w:rsid w:val="00717378"/>
    <w:rsid w:val="00725307"/>
    <w:rsid w:val="00742528"/>
    <w:rsid w:val="00745ECA"/>
    <w:rsid w:val="007554DD"/>
    <w:rsid w:val="00755BC3"/>
    <w:rsid w:val="0077206F"/>
    <w:rsid w:val="00774BC2"/>
    <w:rsid w:val="00782EE0"/>
    <w:rsid w:val="007837AC"/>
    <w:rsid w:val="007950AA"/>
    <w:rsid w:val="007A19AB"/>
    <w:rsid w:val="007A687D"/>
    <w:rsid w:val="007B70F3"/>
    <w:rsid w:val="007C1E9B"/>
    <w:rsid w:val="007C784B"/>
    <w:rsid w:val="007D68E0"/>
    <w:rsid w:val="007E0AAA"/>
    <w:rsid w:val="007E0C30"/>
    <w:rsid w:val="007E0F90"/>
    <w:rsid w:val="007E1C14"/>
    <w:rsid w:val="007F1DC1"/>
    <w:rsid w:val="0080564F"/>
    <w:rsid w:val="00813F2F"/>
    <w:rsid w:val="00823CDA"/>
    <w:rsid w:val="00827685"/>
    <w:rsid w:val="0083620A"/>
    <w:rsid w:val="0083637C"/>
    <w:rsid w:val="00836B7C"/>
    <w:rsid w:val="00842F7E"/>
    <w:rsid w:val="008439A2"/>
    <w:rsid w:val="008439B0"/>
    <w:rsid w:val="00845CED"/>
    <w:rsid w:val="00856787"/>
    <w:rsid w:val="0086766E"/>
    <w:rsid w:val="0088015A"/>
    <w:rsid w:val="008834C1"/>
    <w:rsid w:val="0088478D"/>
    <w:rsid w:val="00890B04"/>
    <w:rsid w:val="008A1B40"/>
    <w:rsid w:val="008C0132"/>
    <w:rsid w:val="008D67CB"/>
    <w:rsid w:val="008E3BB0"/>
    <w:rsid w:val="009111EE"/>
    <w:rsid w:val="00912313"/>
    <w:rsid w:val="00913BCE"/>
    <w:rsid w:val="009177AC"/>
    <w:rsid w:val="009239A5"/>
    <w:rsid w:val="0094070C"/>
    <w:rsid w:val="00942C31"/>
    <w:rsid w:val="00944C60"/>
    <w:rsid w:val="0095055B"/>
    <w:rsid w:val="00950AAA"/>
    <w:rsid w:val="0095188F"/>
    <w:rsid w:val="00953E5F"/>
    <w:rsid w:val="00966DE3"/>
    <w:rsid w:val="00976967"/>
    <w:rsid w:val="00986214"/>
    <w:rsid w:val="00991F61"/>
    <w:rsid w:val="009939DB"/>
    <w:rsid w:val="009A3AC9"/>
    <w:rsid w:val="009B3549"/>
    <w:rsid w:val="009B4FCE"/>
    <w:rsid w:val="009C0C0B"/>
    <w:rsid w:val="009C0F9E"/>
    <w:rsid w:val="009C2AC2"/>
    <w:rsid w:val="009C4415"/>
    <w:rsid w:val="009C5802"/>
    <w:rsid w:val="009D4779"/>
    <w:rsid w:val="009D5164"/>
    <w:rsid w:val="009F4EB8"/>
    <w:rsid w:val="009F7B77"/>
    <w:rsid w:val="00A03697"/>
    <w:rsid w:val="00A06927"/>
    <w:rsid w:val="00A220D1"/>
    <w:rsid w:val="00A23091"/>
    <w:rsid w:val="00A306E0"/>
    <w:rsid w:val="00A46A65"/>
    <w:rsid w:val="00A46AE0"/>
    <w:rsid w:val="00A55D78"/>
    <w:rsid w:val="00A63DB8"/>
    <w:rsid w:val="00A67C9E"/>
    <w:rsid w:val="00A7104A"/>
    <w:rsid w:val="00A85640"/>
    <w:rsid w:val="00A92A7A"/>
    <w:rsid w:val="00A93581"/>
    <w:rsid w:val="00A96A57"/>
    <w:rsid w:val="00A97FE6"/>
    <w:rsid w:val="00AA0676"/>
    <w:rsid w:val="00AA35F7"/>
    <w:rsid w:val="00AA6B58"/>
    <w:rsid w:val="00AC35AF"/>
    <w:rsid w:val="00AC503E"/>
    <w:rsid w:val="00AD33A9"/>
    <w:rsid w:val="00AD472D"/>
    <w:rsid w:val="00AE2AA3"/>
    <w:rsid w:val="00AE4E27"/>
    <w:rsid w:val="00AF3E26"/>
    <w:rsid w:val="00B023F4"/>
    <w:rsid w:val="00B36499"/>
    <w:rsid w:val="00B418AF"/>
    <w:rsid w:val="00B569FC"/>
    <w:rsid w:val="00B6401B"/>
    <w:rsid w:val="00B6617A"/>
    <w:rsid w:val="00B70215"/>
    <w:rsid w:val="00B70C98"/>
    <w:rsid w:val="00B74028"/>
    <w:rsid w:val="00B84073"/>
    <w:rsid w:val="00B93C98"/>
    <w:rsid w:val="00BA0744"/>
    <w:rsid w:val="00BA5115"/>
    <w:rsid w:val="00BA6FD4"/>
    <w:rsid w:val="00BA7E6E"/>
    <w:rsid w:val="00BB1732"/>
    <w:rsid w:val="00BB1AB2"/>
    <w:rsid w:val="00BC1211"/>
    <w:rsid w:val="00BC528C"/>
    <w:rsid w:val="00BC58BF"/>
    <w:rsid w:val="00BD25ED"/>
    <w:rsid w:val="00BD7B67"/>
    <w:rsid w:val="00BE30FF"/>
    <w:rsid w:val="00BF71E8"/>
    <w:rsid w:val="00C13C37"/>
    <w:rsid w:val="00C13F2D"/>
    <w:rsid w:val="00C22E7C"/>
    <w:rsid w:val="00C471A6"/>
    <w:rsid w:val="00C5656E"/>
    <w:rsid w:val="00C620F3"/>
    <w:rsid w:val="00C651A6"/>
    <w:rsid w:val="00C67A71"/>
    <w:rsid w:val="00C70DFA"/>
    <w:rsid w:val="00C922AD"/>
    <w:rsid w:val="00CA73CA"/>
    <w:rsid w:val="00CB2EDC"/>
    <w:rsid w:val="00CB2F0B"/>
    <w:rsid w:val="00CB3900"/>
    <w:rsid w:val="00CB3C31"/>
    <w:rsid w:val="00CB5C05"/>
    <w:rsid w:val="00CC7B0C"/>
    <w:rsid w:val="00CD57F7"/>
    <w:rsid w:val="00CE0CDC"/>
    <w:rsid w:val="00CE1B5D"/>
    <w:rsid w:val="00CE6C24"/>
    <w:rsid w:val="00CF10BC"/>
    <w:rsid w:val="00D0247E"/>
    <w:rsid w:val="00D0310B"/>
    <w:rsid w:val="00D1575D"/>
    <w:rsid w:val="00D16D0B"/>
    <w:rsid w:val="00D21F78"/>
    <w:rsid w:val="00D47EAE"/>
    <w:rsid w:val="00D51D4A"/>
    <w:rsid w:val="00D54186"/>
    <w:rsid w:val="00D60BEE"/>
    <w:rsid w:val="00D77E7E"/>
    <w:rsid w:val="00D953D9"/>
    <w:rsid w:val="00DA1EF5"/>
    <w:rsid w:val="00DA20E2"/>
    <w:rsid w:val="00DA540F"/>
    <w:rsid w:val="00DA7474"/>
    <w:rsid w:val="00DB054B"/>
    <w:rsid w:val="00DB1DA5"/>
    <w:rsid w:val="00DB6E69"/>
    <w:rsid w:val="00DC2CB6"/>
    <w:rsid w:val="00DC74FA"/>
    <w:rsid w:val="00DF105F"/>
    <w:rsid w:val="00E02A8B"/>
    <w:rsid w:val="00E06EA5"/>
    <w:rsid w:val="00E23545"/>
    <w:rsid w:val="00E349FE"/>
    <w:rsid w:val="00E37C9D"/>
    <w:rsid w:val="00E41188"/>
    <w:rsid w:val="00E60063"/>
    <w:rsid w:val="00E602C8"/>
    <w:rsid w:val="00E64A95"/>
    <w:rsid w:val="00E7402C"/>
    <w:rsid w:val="00E82FC5"/>
    <w:rsid w:val="00E859B0"/>
    <w:rsid w:val="00E91D01"/>
    <w:rsid w:val="00E94C2A"/>
    <w:rsid w:val="00EA2CEC"/>
    <w:rsid w:val="00EA7E74"/>
    <w:rsid w:val="00EB3D1A"/>
    <w:rsid w:val="00EB40B9"/>
    <w:rsid w:val="00ED188C"/>
    <w:rsid w:val="00ED1E83"/>
    <w:rsid w:val="00ED67CC"/>
    <w:rsid w:val="00EE0C36"/>
    <w:rsid w:val="00EF0CD4"/>
    <w:rsid w:val="00F13721"/>
    <w:rsid w:val="00F33ABF"/>
    <w:rsid w:val="00F3745A"/>
    <w:rsid w:val="00F466CC"/>
    <w:rsid w:val="00F475CD"/>
    <w:rsid w:val="00F55835"/>
    <w:rsid w:val="00F5721A"/>
    <w:rsid w:val="00F57630"/>
    <w:rsid w:val="00F706D0"/>
    <w:rsid w:val="00F708CE"/>
    <w:rsid w:val="00F7449C"/>
    <w:rsid w:val="00F8630A"/>
    <w:rsid w:val="00F86B73"/>
    <w:rsid w:val="00F9314C"/>
    <w:rsid w:val="00FB4758"/>
    <w:rsid w:val="00FD0E99"/>
    <w:rsid w:val="00FD430B"/>
    <w:rsid w:val="00FD525A"/>
    <w:rsid w:val="00FE77B7"/>
    <w:rsid w:val="00FF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1A"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7F1DC1"/>
    <w:pPr>
      <w:keepNext/>
      <w:pageBreakBefore/>
      <w:numPr>
        <w:numId w:val="1"/>
      </w:numPr>
      <w:spacing w:before="1800" w:after="84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qFormat/>
    <w:rsid w:val="007F1DC1"/>
    <w:pPr>
      <w:keepNext/>
      <w:numPr>
        <w:ilvl w:val="1"/>
        <w:numId w:val="1"/>
      </w:numPr>
      <w:spacing w:before="240"/>
      <w:jc w:val="left"/>
      <w:outlineLvl w:val="1"/>
    </w:pPr>
    <w:rPr>
      <w:rFonts w:ascii="Times" w:hAnsi="Times"/>
      <w:b/>
      <w:sz w:val="28"/>
    </w:rPr>
  </w:style>
  <w:style w:type="paragraph" w:styleId="Ttulo3">
    <w:name w:val="heading 3"/>
    <w:basedOn w:val="Normal"/>
    <w:next w:val="Normal"/>
    <w:qFormat/>
    <w:rsid w:val="002A0D3E"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2A0D3E"/>
    <w:pPr>
      <w:numPr>
        <w:ilvl w:val="3"/>
      </w:numPr>
      <w:outlineLvl w:val="3"/>
    </w:pPr>
    <w:rPr>
      <w:b w:val="0"/>
      <w:i/>
    </w:rPr>
  </w:style>
  <w:style w:type="paragraph" w:styleId="Ttulo5">
    <w:name w:val="heading 5"/>
    <w:basedOn w:val="Normal"/>
    <w:next w:val="Normal"/>
    <w:qFormat/>
    <w:rsid w:val="002A0D3E"/>
    <w:pPr>
      <w:keepNext/>
      <w:numPr>
        <w:ilvl w:val="4"/>
        <w:numId w:val="1"/>
      </w:numPr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2A0D3E"/>
    <w:pPr>
      <w:keepNext/>
      <w:numPr>
        <w:ilvl w:val="5"/>
        <w:numId w:val="1"/>
      </w:numPr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rsid w:val="002A0D3E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2A0D3E"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2A0D3E"/>
    <w:pPr>
      <w:keepNext/>
      <w:numPr>
        <w:ilvl w:val="8"/>
        <w:numId w:val="1"/>
      </w:numPr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ntralizadoSemRecuo">
    <w:name w:val="Centralizado Sem Recuo"/>
    <w:basedOn w:val="Normal"/>
    <w:rsid w:val="006F45E9"/>
    <w:pPr>
      <w:ind w:firstLine="0"/>
      <w:jc w:val="center"/>
    </w:pPr>
  </w:style>
  <w:style w:type="character" w:customStyle="1" w:styleId="WW8Num1z1">
    <w:name w:val="WW8Num1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2A0D3E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2A0D3E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2A0D3E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2A0D3E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2A0D3E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2A0D3E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2A0D3E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2A0D3E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2A0D3E"/>
    <w:rPr>
      <w:rFonts w:ascii="Symbol" w:hAnsi="Symbol"/>
    </w:rPr>
  </w:style>
  <w:style w:type="character" w:customStyle="1" w:styleId="DefaultParagraphFont1">
    <w:name w:val="Default Paragraph Font1"/>
    <w:rsid w:val="002A0D3E"/>
  </w:style>
  <w:style w:type="character" w:customStyle="1" w:styleId="FootnoteCharacters">
    <w:name w:val="Footnote Characters"/>
    <w:basedOn w:val="DefaultParagraphFont1"/>
    <w:rsid w:val="002A0D3E"/>
    <w:rPr>
      <w:vertAlign w:val="superscript"/>
    </w:rPr>
  </w:style>
  <w:style w:type="character" w:styleId="Nmerodepgina">
    <w:name w:val="page number"/>
    <w:basedOn w:val="DefaultParagraphFont1"/>
    <w:semiHidden/>
    <w:rsid w:val="002A0D3E"/>
  </w:style>
  <w:style w:type="character" w:styleId="Hyperlink">
    <w:name w:val="Hyperlink"/>
    <w:basedOn w:val="DefaultParagraphFont1"/>
    <w:semiHidden/>
    <w:rsid w:val="002A0D3E"/>
    <w:rPr>
      <w:color w:val="0000FF"/>
      <w:u w:val="single"/>
    </w:rPr>
  </w:style>
  <w:style w:type="character" w:styleId="HiperlinkVisitado">
    <w:name w:val="FollowedHyperlink"/>
    <w:basedOn w:val="DefaultParagraphFont1"/>
    <w:semiHidden/>
    <w:rsid w:val="002A0D3E"/>
    <w:rPr>
      <w:color w:val="800080"/>
      <w:u w:val="single"/>
    </w:rPr>
  </w:style>
  <w:style w:type="character" w:customStyle="1" w:styleId="Hiperlink">
    <w:name w:val="Hiperlink"/>
    <w:rsid w:val="002A0D3E"/>
    <w:rPr>
      <w:color w:val="0000FF"/>
      <w:u w:val="single"/>
    </w:rPr>
  </w:style>
  <w:style w:type="character" w:customStyle="1" w:styleId="TtuloChar">
    <w:name w:val="Título Char"/>
    <w:basedOn w:val="DefaultParagraphFont1"/>
    <w:rsid w:val="002A0D3E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basedOn w:val="TtuloChar"/>
    <w:rsid w:val="002A0D3E"/>
    <w:rPr>
      <w:rFonts w:ascii="Helvetica" w:hAnsi="Helvetica"/>
      <w:bCs/>
    </w:rPr>
  </w:style>
  <w:style w:type="paragraph" w:customStyle="1" w:styleId="Heading">
    <w:name w:val="Heading"/>
    <w:basedOn w:val="Normal"/>
    <w:next w:val="Corpodetexto"/>
    <w:rsid w:val="002A0D3E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  <w:rsid w:val="002A0D3E"/>
  </w:style>
  <w:style w:type="paragraph" w:styleId="Lista">
    <w:name w:val="List"/>
    <w:basedOn w:val="Corpodetexto"/>
    <w:semiHidden/>
    <w:rsid w:val="002A0D3E"/>
    <w:rPr>
      <w:rFonts w:cs="Tahoma"/>
    </w:rPr>
  </w:style>
  <w:style w:type="paragraph" w:customStyle="1" w:styleId="Caption1">
    <w:name w:val="Caption1"/>
    <w:basedOn w:val="Normal"/>
    <w:next w:val="Normal"/>
    <w:rsid w:val="002A0D3E"/>
    <w:pPr>
      <w:ind w:firstLine="0"/>
      <w:jc w:val="center"/>
    </w:pPr>
  </w:style>
  <w:style w:type="paragraph" w:customStyle="1" w:styleId="Index">
    <w:name w:val="Index"/>
    <w:basedOn w:val="Normal"/>
    <w:rsid w:val="002A0D3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F466CC"/>
    <w:pPr>
      <w:spacing w:after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F466CC"/>
    <w:pPr>
      <w:spacing w:after="0"/>
      <w:jc w:val="left"/>
    </w:pPr>
    <w:rPr>
      <w:b/>
    </w:rPr>
  </w:style>
  <w:style w:type="paragraph" w:styleId="Sumrio4">
    <w:name w:val="toc 4"/>
    <w:basedOn w:val="Normal"/>
    <w:next w:val="Normal"/>
    <w:semiHidden/>
    <w:rsid w:val="002A0D3E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semiHidden/>
    <w:rsid w:val="002A0D3E"/>
    <w:pPr>
      <w:ind w:firstLine="0"/>
    </w:pPr>
  </w:style>
  <w:style w:type="paragraph" w:styleId="Ttulo">
    <w:name w:val="Title"/>
    <w:basedOn w:val="Normal"/>
    <w:next w:val="Normal"/>
    <w:qFormat/>
    <w:rsid w:val="002A0D3E"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paragraph" w:styleId="Subttulo">
    <w:name w:val="Subtitle"/>
    <w:basedOn w:val="Normal"/>
    <w:next w:val="Corpodetexto"/>
    <w:qFormat/>
    <w:rsid w:val="002A0D3E"/>
    <w:pPr>
      <w:ind w:firstLine="0"/>
      <w:jc w:val="left"/>
    </w:pPr>
    <w:rPr>
      <w:b/>
    </w:rPr>
  </w:style>
  <w:style w:type="paragraph" w:styleId="Cabealho">
    <w:name w:val="header"/>
    <w:basedOn w:val="Normal"/>
    <w:semiHidden/>
    <w:rsid w:val="002A0D3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2A0D3E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rsid w:val="002A0D3E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2A0D3E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rsid w:val="002A0D3E"/>
    <w:pPr>
      <w:ind w:firstLine="709"/>
    </w:pPr>
  </w:style>
  <w:style w:type="paragraph" w:customStyle="1" w:styleId="Primria">
    <w:name w:val="Primária"/>
    <w:basedOn w:val="Normal"/>
    <w:next w:val="Normal"/>
    <w:rsid w:val="002A0D3E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2A0D3E"/>
    <w:pPr>
      <w:ind w:left="360" w:hanging="360"/>
    </w:pPr>
  </w:style>
  <w:style w:type="paragraph" w:customStyle="1" w:styleId="BodyTextIndent31">
    <w:name w:val="Body Text Indent 31"/>
    <w:basedOn w:val="Normal"/>
    <w:rsid w:val="002A0D3E"/>
    <w:pPr>
      <w:ind w:firstLine="709"/>
    </w:pPr>
  </w:style>
  <w:style w:type="paragraph" w:styleId="Sumrio3">
    <w:name w:val="toc 3"/>
    <w:basedOn w:val="Normal"/>
    <w:next w:val="Normal"/>
    <w:uiPriority w:val="39"/>
    <w:rsid w:val="00F466CC"/>
    <w:pPr>
      <w:spacing w:after="0"/>
      <w:jc w:val="left"/>
    </w:pPr>
  </w:style>
  <w:style w:type="paragraph" w:customStyle="1" w:styleId="Ttulo-Sumrio">
    <w:name w:val="Título-Sumário"/>
    <w:basedOn w:val="Ttulo"/>
    <w:next w:val="Normal"/>
    <w:rsid w:val="002A0D3E"/>
  </w:style>
  <w:style w:type="paragraph" w:customStyle="1" w:styleId="Captulos">
    <w:name w:val="Capítulos"/>
    <w:basedOn w:val="TextoNormal"/>
    <w:rsid w:val="002A0D3E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2A0D3E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rsid w:val="002A0D3E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2A0D3E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rsid w:val="002A0D3E"/>
  </w:style>
  <w:style w:type="paragraph" w:customStyle="1" w:styleId="TableofFigures1">
    <w:name w:val="Table of Figures1"/>
    <w:basedOn w:val="Normal"/>
    <w:next w:val="Normal"/>
    <w:rsid w:val="002A0D3E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rsid w:val="002A0D3E"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sid w:val="002A0D3E"/>
    <w:rPr>
      <w:rFonts w:ascii="Arial" w:hAnsi="Arial"/>
      <w:b/>
    </w:rPr>
  </w:style>
  <w:style w:type="paragraph" w:customStyle="1" w:styleId="ListContinue1">
    <w:name w:val="List Continue1"/>
    <w:basedOn w:val="Normal"/>
    <w:rsid w:val="002A0D3E"/>
    <w:pPr>
      <w:ind w:firstLine="0"/>
    </w:pPr>
  </w:style>
  <w:style w:type="paragraph" w:styleId="Bibliografia">
    <w:name w:val="Bibliography"/>
    <w:basedOn w:val="Normal"/>
    <w:rsid w:val="002A0D3E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2A0D3E"/>
    <w:pPr>
      <w:ind w:firstLine="0"/>
      <w:jc w:val="center"/>
    </w:pPr>
  </w:style>
  <w:style w:type="paragraph" w:styleId="Textodenotadefim">
    <w:name w:val="endnote text"/>
    <w:basedOn w:val="Normal"/>
    <w:semiHidden/>
    <w:rsid w:val="002A0D3E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rsid w:val="00AE2AA3"/>
    <w:pPr>
      <w:spacing w:before="1134" w:after="0"/>
      <w:ind w:firstLine="0"/>
      <w:jc w:val="center"/>
    </w:pPr>
    <w:rPr>
      <w:b/>
      <w:sz w:val="28"/>
      <w:lang w:val="en-US"/>
    </w:rPr>
  </w:style>
  <w:style w:type="paragraph" w:customStyle="1" w:styleId="Ttulo-Abstract">
    <w:name w:val="Título - Abstract"/>
    <w:basedOn w:val="Ttulo"/>
    <w:next w:val="Normal"/>
    <w:rsid w:val="0095188F"/>
    <w:pPr>
      <w:pageBreakBefore w:val="0"/>
      <w:spacing w:before="851"/>
    </w:pPr>
    <w:rPr>
      <w:lang w:val="en-US"/>
    </w:rPr>
  </w:style>
  <w:style w:type="paragraph" w:customStyle="1" w:styleId="TtulodaFolhadeRosto">
    <w:name w:val="Título da Folha de Rosto"/>
    <w:basedOn w:val="Normal"/>
    <w:next w:val="Normal"/>
    <w:rsid w:val="002A0D3E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2A0D3E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rsid w:val="002A0D3E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rsid w:val="002A0D3E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rsid w:val="002A0D3E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qFormat/>
    <w:rsid w:val="002A0D3E"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rsid w:val="002A0D3E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rsid w:val="002A0D3E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sid w:val="002A0D3E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2A0D3E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Textodebalo">
    <w:name w:val="Balloon Text"/>
    <w:basedOn w:val="Normal"/>
    <w:rsid w:val="002A0D3E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2A0D3E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2A0D3E"/>
    <w:pPr>
      <w:suppressLineNumbers/>
    </w:pPr>
  </w:style>
  <w:style w:type="paragraph" w:customStyle="1" w:styleId="TableHeading">
    <w:name w:val="Table Heading"/>
    <w:basedOn w:val="TableContents"/>
    <w:rsid w:val="002A0D3E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2A0D3E"/>
  </w:style>
  <w:style w:type="paragraph" w:styleId="MapadoDocumento">
    <w:name w:val="Document Map"/>
    <w:basedOn w:val="Normal"/>
    <w:semiHidden/>
    <w:rsid w:val="002A0D3E"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sid w:val="002A0D3E"/>
    <w:rPr>
      <w:b/>
    </w:rPr>
  </w:style>
  <w:style w:type="paragraph" w:styleId="ndicedeilustraes">
    <w:name w:val="table of figures"/>
    <w:basedOn w:val="Normal"/>
    <w:next w:val="Normal"/>
    <w:semiHidden/>
    <w:rsid w:val="00CB2EDC"/>
    <w:pPr>
      <w:spacing w:after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E235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354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35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35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3545"/>
    <w:rPr>
      <w:b/>
      <w:bCs/>
    </w:rPr>
  </w:style>
  <w:style w:type="paragraph" w:customStyle="1" w:styleId="TitleNoNumbering">
    <w:name w:val="Title No Numbering"/>
    <w:basedOn w:val="Ttulo1"/>
    <w:rsid w:val="00EB3D1A"/>
    <w:pPr>
      <w:jc w:val="center"/>
    </w:pPr>
    <w:rPr>
      <w:bCs/>
    </w:rPr>
  </w:style>
  <w:style w:type="paragraph" w:customStyle="1" w:styleId="TitleNoNumber">
    <w:name w:val="Title No Number"/>
    <w:basedOn w:val="Ttulo1"/>
    <w:rsid w:val="00EB3D1A"/>
    <w:pPr>
      <w:numPr>
        <w:numId w:val="0"/>
      </w:numPr>
      <w:jc w:val="center"/>
    </w:pPr>
    <w:rPr>
      <w:bCs/>
    </w:rPr>
  </w:style>
  <w:style w:type="paragraph" w:customStyle="1" w:styleId="CitaoCustom">
    <w:name w:val="Citação Custom"/>
    <w:basedOn w:val="Normal"/>
    <w:rsid w:val="00651D6D"/>
    <w:pPr>
      <w:ind w:left="2268" w:firstLine="0"/>
    </w:pPr>
    <w:rPr>
      <w:sz w:val="20"/>
    </w:rPr>
  </w:style>
  <w:style w:type="paragraph" w:customStyle="1" w:styleId="TitleNoListing">
    <w:name w:val="Title No Listing"/>
    <w:basedOn w:val="Ttulo"/>
    <w:rsid w:val="00415E31"/>
    <w:rPr>
      <w:rFonts w:ascii="Times New Roman" w:hAnsi="Times New Roman"/>
      <w:bCs/>
    </w:rPr>
  </w:style>
  <w:style w:type="paragraph" w:customStyle="1" w:styleId="StyleTtulodaFolhadeRosto">
    <w:name w:val="Style Título da Folha de Rosto"/>
    <w:basedOn w:val="TtulodaFolhadeRosto"/>
    <w:rsid w:val="00415E31"/>
    <w:pPr>
      <w:ind w:left="1418"/>
    </w:pPr>
    <w:rPr>
      <w:bCs/>
    </w:rPr>
  </w:style>
  <w:style w:type="paragraph" w:styleId="Legenda">
    <w:name w:val="caption"/>
    <w:basedOn w:val="Normal"/>
    <w:next w:val="Normal"/>
    <w:qFormat/>
    <w:rsid w:val="004F338F"/>
    <w:rPr>
      <w:b/>
      <w:bCs/>
      <w:sz w:val="20"/>
    </w:rPr>
  </w:style>
  <w:style w:type="table" w:styleId="Tabelacomgrade">
    <w:name w:val="Table Grid"/>
    <w:basedOn w:val="Tabelanormal"/>
    <w:uiPriority w:val="59"/>
    <w:rsid w:val="00774B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74BC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Mdia1-nfase5">
    <w:name w:val="Medium List 1 Accent 5"/>
    <w:basedOn w:val="Tabela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aMdia1-nfase3">
    <w:name w:val="Medium List 1 Accent 3"/>
    <w:basedOn w:val="Tabela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dia1-nfase4">
    <w:name w:val="Medium List 1 Accent 4"/>
    <w:basedOn w:val="Tabela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Clara-nfase5">
    <w:name w:val="Light List Accent 5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staClara1">
    <w:name w:val="Lista Clara1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e4">
    <w:name w:val="Light List Accent 4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SombreamentoClaro-nfase5">
    <w:name w:val="Light Shading Accent 5"/>
    <w:basedOn w:val="Tabelanormal"/>
    <w:uiPriority w:val="60"/>
    <w:rsid w:val="00774BC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MinhasTabelas">
    <w:name w:val="Minhas Tabelas"/>
    <w:basedOn w:val="ListaClara-nfase5"/>
    <w:uiPriority w:val="99"/>
    <w:rsid w:val="00976967"/>
    <w:pPr>
      <w:spacing w:after="120"/>
    </w:p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2" w:space="0" w:color="4F81BD"/>
          <w:left w:val="nil"/>
          <w:bottom w:val="single" w:sz="18" w:space="0" w:color="4F81BD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nil"/>
          <w:bottom w:val="single" w:sz="8" w:space="0" w:color="4BACC6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</w:style>
  <w:style w:type="table" w:customStyle="1" w:styleId="MeuEstiloTabela">
    <w:name w:val="Meu Estilo Tabela"/>
    <w:basedOn w:val="ListaClara-nfase5"/>
    <w:uiPriority w:val="99"/>
    <w:rsid w:val="00F13721"/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2" w:space="0" w:color="4F81BD"/>
          <w:left w:val="nil"/>
          <w:bottom w:val="single" w:sz="12" w:space="0" w:color="4F81BD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nil"/>
          <w:bottom w:val="single" w:sz="8" w:space="0" w:color="4BACC6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</w:style>
  <w:style w:type="paragraph" w:styleId="Reviso">
    <w:name w:val="Revision"/>
    <w:hidden/>
    <w:uiPriority w:val="99"/>
    <w:semiHidden/>
    <w:rsid w:val="00AE2AA3"/>
    <w:rPr>
      <w:sz w:val="24"/>
    </w:rPr>
  </w:style>
  <w:style w:type="paragraph" w:customStyle="1" w:styleId="NormalIngls">
    <w:name w:val="Normal Inglês"/>
    <w:basedOn w:val="Normal"/>
    <w:qFormat/>
    <w:rsid w:val="0083637C"/>
    <w:pPr>
      <w:ind w:left="1"/>
    </w:pPr>
    <w:rPr>
      <w:lang w:val="en-US"/>
    </w:rPr>
  </w:style>
  <w:style w:type="paragraph" w:customStyle="1" w:styleId="FiguraEmSi">
    <w:name w:val="Figura Em Si"/>
    <w:basedOn w:val="Normal"/>
    <w:next w:val="Figuras"/>
    <w:qFormat/>
    <w:rsid w:val="00125881"/>
    <w:pPr>
      <w:keepNext/>
      <w:ind w:firstLine="0"/>
      <w:jc w:val="center"/>
    </w:pPr>
  </w:style>
  <w:style w:type="paragraph" w:customStyle="1" w:styleId="Cdigo">
    <w:name w:val="Código"/>
    <w:basedOn w:val="Normal"/>
    <w:next w:val="Normal"/>
    <w:qFormat/>
    <w:rsid w:val="00A46AE0"/>
    <w:pPr>
      <w:spacing w:after="0"/>
      <w:ind w:left="340" w:firstLine="0"/>
      <w:pPrChange w:id="0" w:author="Felipe Roos" w:date="2009-05-20T11:15:00Z">
        <w:pPr>
          <w:suppressAutoHyphens/>
          <w:spacing w:after="120"/>
          <w:ind w:left="340"/>
          <w:jc w:val="both"/>
        </w:pPr>
      </w:pPrChange>
    </w:pPr>
    <w:rPr>
      <w:rFonts w:ascii="Courier New" w:hAnsi="Courier New"/>
      <w:sz w:val="16"/>
      <w:rPrChange w:id="0" w:author="Felipe Roos" w:date="2009-05-20T11:15:00Z">
        <w:rPr>
          <w:rFonts w:ascii="Courier New" w:hAnsi="Courier New"/>
          <w:lang w:val="pt-BR" w:bidi="ar-SA"/>
        </w:rPr>
      </w:rPrChange>
    </w:rPr>
  </w:style>
  <w:style w:type="paragraph" w:styleId="PargrafodaLista">
    <w:name w:val="List Paragraph"/>
    <w:basedOn w:val="Normal"/>
    <w:uiPriority w:val="34"/>
    <w:qFormat/>
    <w:rsid w:val="00A55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dex.html/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2.bin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hyperlink" Target="http://index.html/" TargetMode="External"/><Relationship Id="rId19" Type="http://schemas.openxmlformats.org/officeDocument/2006/relationships/image" Target="media/image4.png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MCI68</b:Tag>
    <b:SourceType>ConferenceProceedings</b:SourceType>
    <b:Guid>{64E27E2B-BD91-4B7D-AA8C-2766AFCF9985}</b:Guid>
    <b:LCID>0</b:LCID>
    <b:Author>
      <b:Author>
        <b:NameList>
          <b:Person>
            <b:Last>McIlroy</b:Last>
          </b:Person>
        </b:NameList>
      </b:Author>
    </b:Author>
    <b:Title>Mass produced software components</b:Title>
    <b:Year>1968</b:Year>
    <b:Pages>138-150</b:Pages>
    <b:ConferenceName>Report on a conference by the NATO Science Committee</b:ConferenceName>
    <b:RefOrder>1</b:RefOrder>
  </b:Source>
  <b:Source>
    <b:Tag>LIM97</b:Tag>
    <b:SourceType>Book</b:SourceType>
    <b:Guid>{BC1CC151-E395-4934-816B-FE96269E452A}</b:Guid>
    <b:LCID>0</b:LCID>
    <b:Author>
      <b:Author>
        <b:NameList>
          <b:Person>
            <b:Last>Lim</b:Last>
            <b:First>Wayne</b:First>
            <b:Middle>C.</b:Middle>
          </b:Person>
        </b:NameList>
      </b:Author>
    </b:Author>
    <b:Title>Managing Software Reuse: A Comprehensive Guide to Strategically Reengineering the Organization for Reusable Components</b:Title>
    <b:Year>1997</b:Year>
    <b:Publisher>Prentice Hall</b:Publisher>
    <b:RefOrder>10</b:RefOrder>
  </b:Source>
  <b:Source>
    <b:Tag>Jac97</b:Tag>
    <b:SourceType>Book</b:SourceType>
    <b:Guid>{FEF99CFA-F9A1-48B1-9DC4-E292550CC49A}</b:Guid>
    <b:LCID>0</b:LCID>
    <b:Author>
      <b:Author>
        <b:NameList>
          <b:Person>
            <b:Last>Jacobson</b:Last>
            <b:First>Ivar</b:First>
          </b:Person>
        </b:NameList>
      </b:Author>
    </b:Author>
    <b:Title>Software Reuse</b:Title>
    <b:Year>1997</b:Year>
    <b:RefOrder>11</b:RefOrder>
  </b:Source>
  <b:Source>
    <b:Tag>MIL98</b:Tag>
    <b:SourceType>ArticleInAPeriodical</b:SourceType>
    <b:Guid>{8A7A046A-AFEE-4CD9-BA56-62010702C5C0}</b:Guid>
    <b:LCID>0</b:LCID>
    <b:Title>A survey of software reuse libraries</b:Title>
    <b:PeriodicalTitle>Annals of Software Engineering 5</b:PeriodicalTitle>
    <b:Year>1998</b:Year>
    <b:Pages>349-414</b:Pages>
    <b:Author>
      <b:Author>
        <b:NameList>
          <b:Person>
            <b:Last>Milli</b:Last>
            <b:First>A.</b:First>
          </b:Person>
          <b:Person>
            <b:Last>Milli</b:Last>
            <b:First>R.</b:First>
          </b:Person>
          <b:Person>
            <b:Last>Mittermeir</b:Last>
            <b:First>R.</b:First>
            <b:Middle>T.</b:Middle>
          </b:Person>
        </b:NameList>
      </b:Author>
    </b:Author>
    <b:RefOrder>4</b:RefOrder>
  </b:Source>
  <b:Source>
    <b:Tag>LUC08</b:Tag>
    <b:SourceType>ArticleInAPeriodical</b:SourceType>
    <b:Guid>{A16ABF2E-052A-4A97-BBAC-F46C43FD9380}</b:Guid>
    <b:LCID>0</b:LCID>
    <b:Author>
      <b:Author>
        <b:NameList>
          <b:Person>
            <b:Last>Lucredio</b:Last>
            <b:First>Daniel</b:First>
          </b:Person>
        </b:NameList>
      </b:Author>
    </b:Author>
    <b:Title>Software reuse: The Brazilian industry scenario</b:Title>
    <b:PeriodicalTitle>The Journal of Systems and Software 81</b:PeriodicalTitle>
    <b:Year>2008</b:Year>
    <b:Pages>996–1013</b:Pages>
    <b:RefOrder>6</b:RefOrder>
  </b:Source>
  <b:Source>
    <b:Tag>FRA95</b:Tag>
    <b:SourceType>ArticleInAPeriodical</b:SourceType>
    <b:Guid>{A7628A60-3DF9-4196-82B0-7BF583A9F414}</b:Guid>
    <b:LCID>0</b:LCID>
    <b:Author>
      <b:Author>
        <b:NameList>
          <b:Person>
            <b:Last>Frakes</b:Last>
            <b:First>William</b:First>
            <b:Middle>B.</b:Middle>
          </b:Person>
          <b:Person>
            <b:Last>Fox</b:Last>
            <b:First>Christopher</b:First>
            <b:Middle>J.</b:Middle>
          </b:Person>
        </b:NameList>
      </b:Author>
    </b:Author>
    <b:Title>Sixteen Questions About Software Reuse</b:Title>
    <b:PeriodicalTitle>Communications of the ACM v.38 n.6</b:PeriodicalTitle>
    <b:Year>1995</b:Year>
    <b:Pages>75-87</b:Pages>
    <b:RefOrder>5</b:RefOrder>
  </b:Source>
  <b:Source>
    <b:Tag>FRA05</b:Tag>
    <b:SourceType>ArticleInAPeriodical</b:SourceType>
    <b:Guid>{3D993B50-3D6A-48E0-AA0B-3E11FEB4D350}</b:Guid>
    <b:LCID>0</b:LCID>
    <b:Author>
      <b:Author>
        <b:NameList>
          <b:Person>
            <b:Last>Frakes</b:Last>
            <b:First>William</b:First>
            <b:Middle>B.</b:Middle>
          </b:Person>
          <b:Person>
            <b:Last>Kyo</b:Last>
            <b:First>Kang</b:First>
          </b:Person>
        </b:NameList>
      </b:Author>
    </b:Author>
    <b:Title>Software Reuse Research: Status and Future</b:Title>
    <b:PeriodicalTitle>IEEE TRANSACTIONS ON SOFTWARE ENGINEERING v.31 n.7</b:PeriodicalTitle>
    <b:Year>2005</b:Year>
    <b:Month>Julho</b:Month>
    <b:Pages>529-536</b:Pages>
    <b:RefOrder>12</b:RefOrder>
  </b:Source>
  <b:Source>
    <b:Tag>MAR08</b:Tag>
    <b:SourceType>Report</b:SourceType>
    <b:Guid>{E3777EC7-8502-47DE-94E7-73FCFA30B3AB}</b:Guid>
    <b:LCID>0</b:LCID>
    <b:Author>
      <b:Author>
        <b:NameList>
          <b:Person>
            <b:Last>Martins</b:Last>
            <b:First>Jamile</b:First>
          </b:Person>
        </b:NameList>
      </b:Author>
    </b:Author>
    <b:Title>ReUse Uma Ferramenta de Suporte a Reuso</b:Title>
    <b:Year>2008</b:Year>
    <b:City>Porto Alegre</b:City>
    <b:RefOrder>8</b:RefOrder>
  </b:Source>
  <b:Source>
    <b:Tag>EZR02</b:Tag>
    <b:SourceType>Book</b:SourceType>
    <b:Guid>{87FC3AB4-263D-4C9B-A645-4D65CC0ABD36}</b:Guid>
    <b:LCID>0</b:LCID>
    <b:Author>
      <b:Author>
        <b:NameList>
          <b:Person>
            <b:Last>Ezran</b:Last>
            <b:First>Michel</b:First>
          </b:Person>
          <b:Person>
            <b:Last>Morisio</b:Last>
            <b:First>Maurizio</b:First>
          </b:Person>
          <b:Person>
            <b:Last>Tully</b:Last>
            <b:First>Colin</b:First>
          </b:Person>
        </b:NameList>
      </b:Author>
    </b:Author>
    <b:Title>Practical Software Reuse</b:Title>
    <b:Year>2002</b:Year>
    <b:Publisher>Springer-Verlag</b:Publisher>
    <b:City>Londres</b:City>
    <b:RefOrder>7</b:RefOrder>
  </b:Source>
  <b:Source>
    <b:Tag>SHE03</b:Tag>
    <b:SourceType>ArticleInAPeriodical</b:SourceType>
    <b:Guid>{565513AD-E92F-444C-89EA-4EED8255B529}</b:Guid>
    <b:LCID>0</b:LCID>
    <b:Author>
      <b:Author>
        <b:NameList>
          <b:Person>
            <b:Last>Sherif</b:Last>
            <b:First>Karma</b:First>
          </b:Person>
          <b:Person>
            <b:Last>Vinze</b:Last>
            <b:First>Ajay</b:First>
          </b:Person>
        </b:NameList>
      </b:Author>
    </b:Author>
    <b:Title>Barriers to adoption of software reuse - A qualitative study</b:Title>
    <b:Year>2003</b:Year>
    <b:PeriodicalTitle>Information &amp; Management 41</b:PeriodicalTitle>
    <b:Pages>159-175</b:Pages>
    <b:RefOrder>3</b:RefOrder>
  </b:Source>
  <b:Source>
    <b:Tag>Tra88</b:Tag>
    <b:SourceType>ArticleInAPeriodical</b:SourceType>
    <b:Guid>{F3F53395-92A8-4B2B-B1CB-6920D6E0D6A1}</b:Guid>
    <b:LCID>0</b:LCID>
    <b:Author>
      <b:Author>
        <b:NameList>
          <b:Person>
            <b:Last>Tracz</b:Last>
            <b:First>Will</b:First>
          </b:Person>
        </b:NameList>
      </b:Author>
    </b:Author>
    <b:Title>Software Reuse Myths</b:Title>
    <b:Year>1988</b:Year>
    <b:PeriodicalTitle>SIGSOFT Software Engineering Notes v.13 n.1</b:PeriodicalTitle>
    <b:Pages>17-21</b:Pages>
    <b:RefOrder>2</b:RefOrder>
  </b:Source>
  <b:Source xmlns:b="http://schemas.openxmlformats.org/officeDocument/2006/bibliography" xmlns="http://schemas.openxmlformats.org/officeDocument/2006/bibliography">
    <b:Tag>CRUISE</b:Tag>
    <b:RefOrder>9</b:RefOrder>
  </b:Source>
</b:Sources>
</file>

<file path=customXml/itemProps1.xml><?xml version="1.0" encoding="utf-8"?>
<ds:datastoreItem xmlns:ds="http://schemas.openxmlformats.org/officeDocument/2006/customXml" ds:itemID="{8207285C-B9DA-4071-A9F5-0CFA0476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40</Pages>
  <Words>8656</Words>
  <Characters>46743</Characters>
  <Application>Microsoft Office Word</Application>
  <DocSecurity>0</DocSecurity>
  <Lines>389</Lines>
  <Paragraphs>110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FEDERAL DO RIO GRANDE DO SUL</vt:lpstr>
      <vt:lpstr>UNIVERSIDADE FEDERAL DO RIO GRANDE DO SUL</vt:lpstr>
    </vt:vector>
  </TitlesOfParts>
  <Company>Hewlett-Packard</Company>
  <LinksUpToDate>false</LinksUpToDate>
  <CharactersWithSpaces>55289</CharactersWithSpaces>
  <SharedDoc>false</SharedDoc>
  <HLinks>
    <vt:vector size="12" baseType="variant">
      <vt:variant>
        <vt:i4>6160462</vt:i4>
      </vt:variant>
      <vt:variant>
        <vt:i4>150</vt:i4>
      </vt:variant>
      <vt:variant>
        <vt:i4>0</vt:i4>
      </vt:variant>
      <vt:variant>
        <vt:i4>5</vt:i4>
      </vt:variant>
      <vt:variant>
        <vt:lpwstr>http://index.html/</vt:lpwstr>
      </vt:variant>
      <vt:variant>
        <vt:lpwstr>ABNT:NBR-6028-1990</vt:lpwstr>
      </vt:variant>
      <vt:variant>
        <vt:i4>6160462</vt:i4>
      </vt:variant>
      <vt:variant>
        <vt:i4>147</vt:i4>
      </vt:variant>
      <vt:variant>
        <vt:i4>0</vt:i4>
      </vt:variant>
      <vt:variant>
        <vt:i4>5</vt:i4>
      </vt:variant>
      <vt:variant>
        <vt:lpwstr>http://index.html/</vt:lpwstr>
      </vt:variant>
      <vt:variant>
        <vt:lpwstr>ABNT:NBR-6028-1990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Felipe Roos da Rosa;Marcelo Soares Pimenta</dc:creator>
  <cp:keywords>RAS;Reuso;Software;Repositório;Reusable Asset</cp:keywords>
  <cp:lastModifiedBy>Felipe Roos</cp:lastModifiedBy>
  <cp:revision>19</cp:revision>
  <cp:lastPrinted>2008-11-27T17:11:00Z</cp:lastPrinted>
  <dcterms:created xsi:type="dcterms:W3CDTF">2009-05-30T18:58:00Z</dcterms:created>
  <dcterms:modified xsi:type="dcterms:W3CDTF">2009-06-03T13:43:00Z</dcterms:modified>
</cp:coreProperties>
</file>